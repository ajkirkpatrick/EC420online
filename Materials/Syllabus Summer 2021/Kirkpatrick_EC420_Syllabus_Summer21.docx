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692CF" w14:textId="5B1F2B16" w:rsidR="00B43F89" w:rsidRDefault="003141D3">
      <w:pPr>
        <w:rPr>
          <w:b/>
        </w:rPr>
      </w:pPr>
      <w:commentRangeStart w:id="0"/>
      <w:r>
        <w:rPr>
          <w:b/>
        </w:rPr>
        <w:t xml:space="preserve">Introduction </w:t>
      </w:r>
      <w:commentRangeEnd w:id="0"/>
      <w:r w:rsidR="001A08A5">
        <w:rPr>
          <w:rStyle w:val="CommentReference"/>
        </w:rPr>
        <w:commentReference w:id="0"/>
      </w:r>
      <w:r>
        <w:rPr>
          <w:b/>
        </w:rPr>
        <w:t>to Econometric Methods</w:t>
      </w:r>
      <w:r w:rsidR="009A2ECC">
        <w:rPr>
          <w:b/>
        </w:rPr>
        <w:t xml:space="preserve"> (</w:t>
      </w:r>
      <w:r w:rsidR="00E61196">
        <w:rPr>
          <w:b/>
        </w:rPr>
        <w:t>EC420</w:t>
      </w:r>
      <w:r w:rsidR="009A2ECC">
        <w:rPr>
          <w:b/>
        </w:rPr>
        <w:t>)</w:t>
      </w:r>
    </w:p>
    <w:p w14:paraId="31BB06B6" w14:textId="615E726A" w:rsidR="009A2ECC" w:rsidRDefault="0096535C">
      <w:pPr>
        <w:rPr>
          <w:b/>
        </w:rPr>
      </w:pPr>
      <w:r>
        <w:rPr>
          <w:b/>
        </w:rPr>
        <w:t>Spring</w:t>
      </w:r>
      <w:r w:rsidR="0022166A">
        <w:rPr>
          <w:b/>
        </w:rPr>
        <w:t xml:space="preserve"> Semester</w:t>
      </w:r>
      <w:r w:rsidR="009A2ECC">
        <w:rPr>
          <w:b/>
        </w:rPr>
        <w:t xml:space="preserve"> </w:t>
      </w:r>
      <w:del w:id="1" w:author="Kirkpatrick, Justin" w:date="2020-12-27T11:36:00Z">
        <w:r w:rsidDel="00E5763E">
          <w:rPr>
            <w:b/>
          </w:rPr>
          <w:delText>2020</w:delText>
        </w:r>
        <w:r w:rsidR="007462E6" w:rsidDel="00E5763E">
          <w:rPr>
            <w:b/>
          </w:rPr>
          <w:delText xml:space="preserve"> </w:delText>
        </w:r>
      </w:del>
      <w:ins w:id="2" w:author="Kirkpatrick, Justin" w:date="2020-12-27T11:36:00Z">
        <w:r w:rsidR="00E5763E">
          <w:rPr>
            <w:b/>
          </w:rPr>
          <w:t xml:space="preserve">2021 </w:t>
        </w:r>
      </w:ins>
      <w:r w:rsidR="007462E6">
        <w:rPr>
          <w:b/>
        </w:rPr>
        <w:t xml:space="preserve">– Section </w:t>
      </w:r>
      <w:del w:id="3" w:author="Kirkpatrick, Justin" w:date="2020-12-27T11:36:00Z">
        <w:r w:rsidR="007462E6" w:rsidDel="00E5763E">
          <w:rPr>
            <w:b/>
          </w:rPr>
          <w:delText>001</w:delText>
        </w:r>
      </w:del>
      <w:ins w:id="4" w:author="Kirkpatrick, Justin" w:date="2020-12-27T11:36:00Z">
        <w:r w:rsidR="00E5763E">
          <w:rPr>
            <w:b/>
          </w:rPr>
          <w:t>002</w:t>
        </w:r>
      </w:ins>
    </w:p>
    <w:p w14:paraId="6EFD4317" w14:textId="6C0EFB8D" w:rsidR="009A2ECC" w:rsidRDefault="003141D3">
      <w:pPr>
        <w:rPr>
          <w:b/>
        </w:rPr>
      </w:pPr>
      <w:r>
        <w:rPr>
          <w:b/>
        </w:rPr>
        <w:t>Michigan State University</w:t>
      </w:r>
    </w:p>
    <w:p w14:paraId="0503B46F" w14:textId="77777777" w:rsidR="009A2ECC" w:rsidRDefault="009A2ECC">
      <w:pPr>
        <w:rPr>
          <w:b/>
        </w:rPr>
        <w:sectPr w:rsidR="009A2ECC" w:rsidSect="008B445D">
          <w:pgSz w:w="12240" w:h="15840" w:code="1"/>
          <w:pgMar w:top="1296" w:right="1296" w:bottom="1296" w:left="1296" w:header="720" w:footer="720" w:gutter="0"/>
          <w:cols w:space="720"/>
          <w:docGrid w:linePitch="360"/>
        </w:sectPr>
      </w:pPr>
    </w:p>
    <w:p w14:paraId="7A2DA92A" w14:textId="77777777" w:rsidR="009A2ECC" w:rsidRDefault="009A2ECC">
      <w:pPr>
        <w:rPr>
          <w:b/>
        </w:rPr>
      </w:pPr>
    </w:p>
    <w:tbl>
      <w:tblPr>
        <w:tblStyle w:val="TableGrid"/>
        <w:tblW w:w="4878" w:type="dxa"/>
        <w:tblLayout w:type="fixed"/>
        <w:tblLook w:val="04A0" w:firstRow="1" w:lastRow="0" w:firstColumn="1" w:lastColumn="0" w:noHBand="0" w:noVBand="1"/>
        <w:tblPrChange w:id="5" w:author="Kirkpatrick, Justin" w:date="2020-12-27T11:55:00Z">
          <w:tblPr>
            <w:tblStyle w:val="TableGrid"/>
            <w:tblW w:w="0" w:type="auto"/>
            <w:tblLayout w:type="fixed"/>
            <w:tblLook w:val="04A0" w:firstRow="1" w:lastRow="0" w:firstColumn="1" w:lastColumn="0" w:noHBand="0" w:noVBand="1"/>
          </w:tblPr>
        </w:tblPrChange>
      </w:tblPr>
      <w:tblGrid>
        <w:gridCol w:w="1278"/>
        <w:gridCol w:w="3600"/>
        <w:tblGridChange w:id="6">
          <w:tblGrid>
            <w:gridCol w:w="1318"/>
            <w:gridCol w:w="2991"/>
          </w:tblGrid>
        </w:tblGridChange>
      </w:tblGrid>
      <w:tr w:rsidR="009A2ECC" w14:paraId="56037797" w14:textId="77777777" w:rsidTr="001F5CFE">
        <w:trPr>
          <w:trHeight w:val="396"/>
          <w:trPrChange w:id="7" w:author="Kirkpatrick, Justin" w:date="2020-12-27T11:55:00Z">
            <w:trPr>
              <w:trHeight w:val="396"/>
            </w:trPr>
          </w:trPrChange>
        </w:trPr>
        <w:tc>
          <w:tcPr>
            <w:tcW w:w="1278" w:type="dxa"/>
            <w:tcPrChange w:id="8" w:author="Kirkpatrick, Justin" w:date="2020-12-27T11:55:00Z">
              <w:tcPr>
                <w:tcW w:w="1318" w:type="dxa"/>
              </w:tcPr>
            </w:tcPrChange>
          </w:tcPr>
          <w:p w14:paraId="44BF9BDB" w14:textId="77777777" w:rsidR="009A2ECC" w:rsidRPr="009A2ECC" w:rsidRDefault="009A2ECC">
            <w:pPr>
              <w:rPr>
                <w:b/>
                <w:sz w:val="22"/>
                <w:szCs w:val="22"/>
              </w:rPr>
            </w:pPr>
            <w:r w:rsidRPr="009A2ECC">
              <w:rPr>
                <w:b/>
                <w:sz w:val="22"/>
                <w:szCs w:val="22"/>
              </w:rPr>
              <w:t>Instructor</w:t>
            </w:r>
          </w:p>
        </w:tc>
        <w:tc>
          <w:tcPr>
            <w:tcW w:w="3600" w:type="dxa"/>
            <w:tcPrChange w:id="9" w:author="Kirkpatrick, Justin" w:date="2020-12-27T11:55:00Z">
              <w:tcPr>
                <w:tcW w:w="2991" w:type="dxa"/>
              </w:tcPr>
            </w:tcPrChange>
          </w:tcPr>
          <w:p w14:paraId="05CAF41C" w14:textId="1363062A" w:rsidR="008B79A1" w:rsidRPr="009A2ECC" w:rsidRDefault="005540DC" w:rsidP="008B79A1">
            <w:pPr>
              <w:rPr>
                <w:sz w:val="22"/>
                <w:szCs w:val="22"/>
              </w:rPr>
            </w:pPr>
            <w:r>
              <w:rPr>
                <w:sz w:val="22"/>
                <w:szCs w:val="22"/>
              </w:rPr>
              <w:t xml:space="preserve">Dr. </w:t>
            </w:r>
            <w:r w:rsidR="001A08A5">
              <w:rPr>
                <w:sz w:val="22"/>
                <w:szCs w:val="22"/>
              </w:rPr>
              <w:t xml:space="preserve">Justin </w:t>
            </w:r>
            <w:r w:rsidR="009A2ECC" w:rsidRPr="009A2ECC">
              <w:rPr>
                <w:sz w:val="22"/>
                <w:szCs w:val="22"/>
              </w:rPr>
              <w:t>Kirkpatrick</w:t>
            </w:r>
          </w:p>
        </w:tc>
      </w:tr>
      <w:tr w:rsidR="009A2ECC" w14:paraId="68C31AF9" w14:textId="77777777" w:rsidTr="001F5CFE">
        <w:trPr>
          <w:trHeight w:val="396"/>
          <w:trPrChange w:id="10" w:author="Kirkpatrick, Justin" w:date="2020-12-27T11:55:00Z">
            <w:trPr>
              <w:trHeight w:val="396"/>
            </w:trPr>
          </w:trPrChange>
        </w:trPr>
        <w:tc>
          <w:tcPr>
            <w:tcW w:w="1278" w:type="dxa"/>
            <w:tcPrChange w:id="11" w:author="Kirkpatrick, Justin" w:date="2020-12-27T11:55:00Z">
              <w:tcPr>
                <w:tcW w:w="1318" w:type="dxa"/>
              </w:tcPr>
            </w:tcPrChange>
          </w:tcPr>
          <w:p w14:paraId="5E0FB624" w14:textId="77777777" w:rsidR="009A2ECC" w:rsidRPr="009A2ECC" w:rsidRDefault="009A2ECC">
            <w:pPr>
              <w:rPr>
                <w:b/>
                <w:sz w:val="22"/>
                <w:szCs w:val="22"/>
              </w:rPr>
            </w:pPr>
            <w:r w:rsidRPr="009A2ECC">
              <w:rPr>
                <w:b/>
                <w:sz w:val="22"/>
                <w:szCs w:val="22"/>
              </w:rPr>
              <w:t>Email</w:t>
            </w:r>
          </w:p>
        </w:tc>
        <w:tc>
          <w:tcPr>
            <w:tcW w:w="3600" w:type="dxa"/>
            <w:tcPrChange w:id="12" w:author="Kirkpatrick, Justin" w:date="2020-12-27T11:55:00Z">
              <w:tcPr>
                <w:tcW w:w="2991" w:type="dxa"/>
              </w:tcPr>
            </w:tcPrChange>
          </w:tcPr>
          <w:p w14:paraId="1BCB7E90" w14:textId="43C91F91" w:rsidR="009A2ECC" w:rsidRPr="009A2ECC" w:rsidRDefault="00E33C26" w:rsidP="003141D3">
            <w:pPr>
              <w:rPr>
                <w:sz w:val="20"/>
                <w:szCs w:val="20"/>
              </w:rPr>
            </w:pPr>
            <w:r>
              <w:fldChar w:fldCharType="begin"/>
            </w:r>
            <w:r>
              <w:instrText xml:space="preserve"> HYPERLINK "mailto:justin.kirkpatrick@duke.edu" </w:instrText>
            </w:r>
            <w:r>
              <w:fldChar w:fldCharType="separate"/>
            </w:r>
            <w:r w:rsidR="003141D3">
              <w:rPr>
                <w:rStyle w:val="Hyperlink"/>
                <w:sz w:val="20"/>
                <w:szCs w:val="20"/>
              </w:rPr>
              <w:t>jkirk@msu.edu</w:t>
            </w:r>
            <w:r>
              <w:rPr>
                <w:rStyle w:val="Hyperlink"/>
                <w:sz w:val="20"/>
                <w:szCs w:val="20"/>
              </w:rPr>
              <w:fldChar w:fldCharType="end"/>
            </w:r>
          </w:p>
        </w:tc>
      </w:tr>
      <w:tr w:rsidR="008A3CA5" w14:paraId="4608E072" w14:textId="77777777" w:rsidTr="001F5CFE">
        <w:trPr>
          <w:trHeight w:val="314"/>
          <w:trPrChange w:id="13" w:author="Kirkpatrick, Justin" w:date="2020-12-27T11:55:00Z">
            <w:trPr>
              <w:trHeight w:val="314"/>
            </w:trPr>
          </w:trPrChange>
        </w:trPr>
        <w:tc>
          <w:tcPr>
            <w:tcW w:w="1278" w:type="dxa"/>
            <w:tcPrChange w:id="14" w:author="Kirkpatrick, Justin" w:date="2020-12-27T11:55:00Z">
              <w:tcPr>
                <w:tcW w:w="1318" w:type="dxa"/>
              </w:tcPr>
            </w:tcPrChange>
          </w:tcPr>
          <w:p w14:paraId="7028FD25" w14:textId="28DC6678" w:rsidR="008A3CA5" w:rsidRDefault="008A3CA5" w:rsidP="00253424">
            <w:pPr>
              <w:rPr>
                <w:b/>
                <w:sz w:val="22"/>
                <w:szCs w:val="22"/>
              </w:rPr>
            </w:pPr>
            <w:r>
              <w:rPr>
                <w:b/>
                <w:sz w:val="22"/>
                <w:szCs w:val="22"/>
              </w:rPr>
              <w:t>Phone</w:t>
            </w:r>
          </w:p>
        </w:tc>
        <w:tc>
          <w:tcPr>
            <w:tcW w:w="3600" w:type="dxa"/>
            <w:tcPrChange w:id="15" w:author="Kirkpatrick, Justin" w:date="2020-12-27T11:55:00Z">
              <w:tcPr>
                <w:tcW w:w="2991" w:type="dxa"/>
              </w:tcPr>
            </w:tcPrChange>
          </w:tcPr>
          <w:p w14:paraId="6F846AFA" w14:textId="62A4867E" w:rsidR="008A3CA5" w:rsidRDefault="008A3CA5" w:rsidP="00253424">
            <w:pPr>
              <w:rPr>
                <w:sz w:val="22"/>
                <w:szCs w:val="22"/>
              </w:rPr>
            </w:pPr>
            <w:r>
              <w:rPr>
                <w:sz w:val="22"/>
                <w:szCs w:val="22"/>
              </w:rPr>
              <w:t>353-9088</w:t>
            </w:r>
          </w:p>
        </w:tc>
      </w:tr>
      <w:tr w:rsidR="009A2ECC" w14:paraId="3EF2E78E" w14:textId="77777777" w:rsidTr="001F5CFE">
        <w:trPr>
          <w:trHeight w:val="341"/>
          <w:trPrChange w:id="16" w:author="Kirkpatrick, Justin" w:date="2020-12-27T11:55:00Z">
            <w:trPr>
              <w:trHeight w:val="341"/>
            </w:trPr>
          </w:trPrChange>
        </w:trPr>
        <w:tc>
          <w:tcPr>
            <w:tcW w:w="1278" w:type="dxa"/>
            <w:tcPrChange w:id="17" w:author="Kirkpatrick, Justin" w:date="2020-12-27T11:55:00Z">
              <w:tcPr>
                <w:tcW w:w="1318" w:type="dxa"/>
              </w:tcPr>
            </w:tcPrChange>
          </w:tcPr>
          <w:p w14:paraId="24474F3C" w14:textId="1BC33522" w:rsidR="009A2ECC" w:rsidRPr="009A2ECC" w:rsidRDefault="008A3CA5" w:rsidP="00253424">
            <w:pPr>
              <w:rPr>
                <w:b/>
                <w:sz w:val="22"/>
                <w:szCs w:val="22"/>
              </w:rPr>
            </w:pPr>
            <w:r>
              <w:rPr>
                <w:b/>
                <w:sz w:val="22"/>
                <w:szCs w:val="22"/>
              </w:rPr>
              <w:t>Meeting</w:t>
            </w:r>
          </w:p>
        </w:tc>
        <w:tc>
          <w:tcPr>
            <w:tcW w:w="3600" w:type="dxa"/>
            <w:tcPrChange w:id="18" w:author="Kirkpatrick, Justin" w:date="2020-12-27T11:55:00Z">
              <w:tcPr>
                <w:tcW w:w="2991" w:type="dxa"/>
              </w:tcPr>
            </w:tcPrChange>
          </w:tcPr>
          <w:p w14:paraId="266793F5" w14:textId="0064B7D0" w:rsidR="0096535C" w:rsidDel="00E5763E" w:rsidRDefault="001F7B83" w:rsidP="00253424">
            <w:pPr>
              <w:rPr>
                <w:del w:id="19" w:author="Kirkpatrick, Justin" w:date="2020-12-27T11:35:00Z"/>
                <w:sz w:val="22"/>
                <w:szCs w:val="22"/>
              </w:rPr>
            </w:pPr>
            <w:del w:id="20" w:author="Kirkpatrick, Justin" w:date="2020-12-27T11:35:00Z">
              <w:r w:rsidDel="00E5763E">
                <w:rPr>
                  <w:sz w:val="22"/>
                  <w:szCs w:val="22"/>
                </w:rPr>
                <w:delText xml:space="preserve">MW </w:delText>
              </w:r>
              <w:r w:rsidR="0096535C" w:rsidDel="00E5763E">
                <w:rPr>
                  <w:sz w:val="22"/>
                  <w:szCs w:val="22"/>
                </w:rPr>
                <w:delText>10:20-11:40AM</w:delText>
              </w:r>
            </w:del>
          </w:p>
          <w:p w14:paraId="34CF47F3" w14:textId="77777777" w:rsidR="009A2ECC" w:rsidRDefault="0096535C" w:rsidP="00253424">
            <w:pPr>
              <w:rPr>
                <w:ins w:id="21" w:author="Kirkpatrick, Justin" w:date="2020-12-27T11:35:00Z"/>
                <w:sz w:val="22"/>
                <w:szCs w:val="22"/>
              </w:rPr>
            </w:pPr>
            <w:del w:id="22" w:author="Kirkpatrick, Justin" w:date="2020-12-27T11:35:00Z">
              <w:r w:rsidDel="00E5763E">
                <w:rPr>
                  <w:sz w:val="22"/>
                  <w:szCs w:val="22"/>
                </w:rPr>
                <w:delText>300 Human Ecology Bldg.</w:delText>
              </w:r>
            </w:del>
            <w:ins w:id="23" w:author="Kirkpatrick, Justin" w:date="2020-12-27T11:35:00Z">
              <w:r w:rsidR="00E5763E">
                <w:rPr>
                  <w:sz w:val="22"/>
                  <w:szCs w:val="22"/>
                </w:rPr>
                <w:t>Tu/Th 3:00pm – 4:20pm</w:t>
              </w:r>
            </w:ins>
          </w:p>
          <w:p w14:paraId="68CCD415" w14:textId="4E8B3641" w:rsidR="00E5763E" w:rsidRDefault="001F5CFE" w:rsidP="00253424">
            <w:pPr>
              <w:rPr>
                <w:ins w:id="24" w:author="Kirkpatrick, Justin" w:date="2020-12-27T11:56:00Z"/>
                <w:sz w:val="20"/>
                <w:szCs w:val="20"/>
              </w:rPr>
            </w:pPr>
            <w:ins w:id="25" w:author="Kirkpatrick, Justin" w:date="2020-12-27T11:56:00Z">
              <w:r>
                <w:rPr>
                  <w:sz w:val="20"/>
                  <w:szCs w:val="20"/>
                </w:rPr>
                <w:fldChar w:fldCharType="begin"/>
              </w:r>
              <w:r>
                <w:rPr>
                  <w:sz w:val="20"/>
                  <w:szCs w:val="20"/>
                </w:rPr>
                <w:instrText xml:space="preserve"> HYPERLINK "</w:instrText>
              </w:r>
            </w:ins>
            <w:ins w:id="26" w:author="Kirkpatrick, Justin" w:date="2020-12-27T11:55:00Z">
              <w:r w:rsidRPr="001F5CFE">
                <w:rPr>
                  <w:sz w:val="20"/>
                  <w:szCs w:val="20"/>
                  <w:rPrChange w:id="27" w:author="Kirkpatrick, Justin" w:date="2020-12-27T11:55:00Z">
                    <w:rPr>
                      <w:sz w:val="22"/>
                      <w:szCs w:val="22"/>
                    </w:rPr>
                  </w:rPrChange>
                </w:rPr>
                <w:instrText>https://msu.zoom.us/j/99795818695</w:instrText>
              </w:r>
            </w:ins>
            <w:ins w:id="28" w:author="Kirkpatrick, Justin" w:date="2020-12-27T11:56:00Z">
              <w:r>
                <w:rPr>
                  <w:sz w:val="20"/>
                  <w:szCs w:val="20"/>
                </w:rPr>
                <w:instrText xml:space="preserve">" </w:instrText>
              </w:r>
              <w:r>
                <w:rPr>
                  <w:sz w:val="20"/>
                  <w:szCs w:val="20"/>
                </w:rPr>
                <w:fldChar w:fldCharType="separate"/>
              </w:r>
            </w:ins>
            <w:ins w:id="29" w:author="Kirkpatrick, Justin" w:date="2020-12-27T11:55:00Z">
              <w:r w:rsidRPr="00D20F1C">
                <w:rPr>
                  <w:rStyle w:val="Hyperlink"/>
                  <w:sz w:val="20"/>
                  <w:szCs w:val="20"/>
                  <w:rPrChange w:id="30" w:author="Kirkpatrick, Justin" w:date="2020-12-27T11:55:00Z">
                    <w:rPr>
                      <w:sz w:val="22"/>
                      <w:szCs w:val="22"/>
                    </w:rPr>
                  </w:rPrChange>
                </w:rPr>
                <w:t>https://msu.zoom.us/j/99795818695</w:t>
              </w:r>
            </w:ins>
            <w:ins w:id="31" w:author="Kirkpatrick, Justin" w:date="2020-12-27T11:56:00Z">
              <w:r>
                <w:rPr>
                  <w:sz w:val="20"/>
                  <w:szCs w:val="20"/>
                </w:rPr>
                <w:fldChar w:fldCharType="end"/>
              </w:r>
            </w:ins>
          </w:p>
          <w:p w14:paraId="5EB7743B" w14:textId="09B6B7EF" w:rsidR="001F5CFE" w:rsidRPr="001F5CFE" w:rsidRDefault="001F5CFE" w:rsidP="00253424">
            <w:pPr>
              <w:rPr>
                <w:sz w:val="20"/>
                <w:szCs w:val="20"/>
                <w:rPrChange w:id="32" w:author="Kirkpatrick, Justin" w:date="2020-12-27T11:55:00Z">
                  <w:rPr>
                    <w:sz w:val="22"/>
                    <w:szCs w:val="22"/>
                  </w:rPr>
                </w:rPrChange>
              </w:rPr>
            </w:pPr>
            <w:ins w:id="33" w:author="Kirkpatrick, Justin" w:date="2020-12-27T11:56:00Z">
              <w:r>
                <w:rPr>
                  <w:sz w:val="20"/>
                  <w:szCs w:val="20"/>
                </w:rPr>
                <w:t>Passcode: GOGREEN</w:t>
              </w:r>
            </w:ins>
          </w:p>
        </w:tc>
      </w:tr>
      <w:tr w:rsidR="009A2ECC" w14:paraId="7CF88770" w14:textId="77777777" w:rsidTr="001F5CFE">
        <w:trPr>
          <w:trHeight w:val="179"/>
          <w:trPrChange w:id="34" w:author="Kirkpatrick, Justin" w:date="2020-12-27T11:55:00Z">
            <w:trPr>
              <w:trHeight w:val="179"/>
            </w:trPr>
          </w:trPrChange>
        </w:trPr>
        <w:tc>
          <w:tcPr>
            <w:tcW w:w="1278" w:type="dxa"/>
            <w:tcPrChange w:id="35" w:author="Kirkpatrick, Justin" w:date="2020-12-27T11:55:00Z">
              <w:tcPr>
                <w:tcW w:w="1318" w:type="dxa"/>
              </w:tcPr>
            </w:tcPrChange>
          </w:tcPr>
          <w:p w14:paraId="07AA108D" w14:textId="77777777" w:rsidR="009A2ECC" w:rsidRPr="009A2ECC" w:rsidRDefault="009A2ECC">
            <w:pPr>
              <w:rPr>
                <w:b/>
                <w:sz w:val="22"/>
                <w:szCs w:val="22"/>
              </w:rPr>
            </w:pPr>
            <w:r w:rsidRPr="009A2ECC">
              <w:rPr>
                <w:b/>
                <w:sz w:val="22"/>
                <w:szCs w:val="22"/>
              </w:rPr>
              <w:t>Office</w:t>
            </w:r>
          </w:p>
        </w:tc>
        <w:tc>
          <w:tcPr>
            <w:tcW w:w="3600" w:type="dxa"/>
            <w:tcPrChange w:id="36" w:author="Kirkpatrick, Justin" w:date="2020-12-27T11:55:00Z">
              <w:tcPr>
                <w:tcW w:w="2991" w:type="dxa"/>
              </w:tcPr>
            </w:tcPrChange>
          </w:tcPr>
          <w:p w14:paraId="22499C29" w14:textId="2F5761B7" w:rsidR="008A3CA5" w:rsidRPr="009A2ECC" w:rsidRDefault="001F7B83">
            <w:pPr>
              <w:rPr>
                <w:sz w:val="22"/>
                <w:szCs w:val="22"/>
              </w:rPr>
            </w:pPr>
            <w:r>
              <w:rPr>
                <w:sz w:val="22"/>
                <w:szCs w:val="22"/>
              </w:rPr>
              <w:t>Old Botany 10</w:t>
            </w:r>
            <w:r w:rsidR="007A17E2">
              <w:rPr>
                <w:sz w:val="22"/>
                <w:szCs w:val="22"/>
              </w:rPr>
              <w:t>5</w:t>
            </w:r>
          </w:p>
        </w:tc>
      </w:tr>
      <w:tr w:rsidR="009A2ECC" w14:paraId="03FAC1A5" w14:textId="77777777" w:rsidTr="001F5CFE">
        <w:trPr>
          <w:trHeight w:val="404"/>
          <w:trPrChange w:id="37" w:author="Kirkpatrick, Justin" w:date="2020-12-27T11:55:00Z">
            <w:trPr>
              <w:trHeight w:val="404"/>
            </w:trPr>
          </w:trPrChange>
        </w:trPr>
        <w:tc>
          <w:tcPr>
            <w:tcW w:w="1278" w:type="dxa"/>
            <w:tcPrChange w:id="38" w:author="Kirkpatrick, Justin" w:date="2020-12-27T11:55:00Z">
              <w:tcPr>
                <w:tcW w:w="1318" w:type="dxa"/>
              </w:tcPr>
            </w:tcPrChange>
          </w:tcPr>
          <w:p w14:paraId="6570DCE1" w14:textId="77777777" w:rsidR="009A2ECC" w:rsidRPr="009A2ECC" w:rsidRDefault="009A2ECC">
            <w:pPr>
              <w:rPr>
                <w:b/>
                <w:sz w:val="22"/>
                <w:szCs w:val="22"/>
              </w:rPr>
            </w:pPr>
            <w:r w:rsidRPr="009A2ECC">
              <w:rPr>
                <w:b/>
                <w:sz w:val="22"/>
                <w:szCs w:val="22"/>
              </w:rPr>
              <w:t>Office Hours</w:t>
            </w:r>
          </w:p>
        </w:tc>
        <w:tc>
          <w:tcPr>
            <w:tcW w:w="3600" w:type="dxa"/>
            <w:tcPrChange w:id="39" w:author="Kirkpatrick, Justin" w:date="2020-12-27T11:55:00Z">
              <w:tcPr>
                <w:tcW w:w="2991" w:type="dxa"/>
              </w:tcPr>
            </w:tcPrChange>
          </w:tcPr>
          <w:p w14:paraId="389977E3" w14:textId="3399A2B1" w:rsidR="009A2ECC" w:rsidRDefault="00E5763E">
            <w:pPr>
              <w:rPr>
                <w:ins w:id="40" w:author="Kirkpatrick, Justin" w:date="2020-12-27T11:56:00Z"/>
                <w:sz w:val="22"/>
                <w:szCs w:val="22"/>
              </w:rPr>
            </w:pPr>
            <w:ins w:id="41" w:author="Kirkpatrick, Justin" w:date="2020-12-27T11:35:00Z">
              <w:r>
                <w:rPr>
                  <w:sz w:val="22"/>
                  <w:szCs w:val="22"/>
                </w:rPr>
                <w:t>Tu</w:t>
              </w:r>
            </w:ins>
            <w:r w:rsidR="007C2F6A">
              <w:rPr>
                <w:sz w:val="22"/>
                <w:szCs w:val="22"/>
              </w:rPr>
              <w:t>esdays</w:t>
            </w:r>
            <w:r w:rsidR="0096535C">
              <w:rPr>
                <w:sz w:val="22"/>
                <w:szCs w:val="22"/>
              </w:rPr>
              <w:t xml:space="preserve"> </w:t>
            </w:r>
            <w:del w:id="42" w:author="Kirkpatrick, Justin" w:date="2020-12-27T11:36:00Z">
              <w:r w:rsidR="0096535C" w:rsidDel="00E5763E">
                <w:rPr>
                  <w:sz w:val="22"/>
                  <w:szCs w:val="22"/>
                </w:rPr>
                <w:delText>3</w:delText>
              </w:r>
            </w:del>
            <w:ins w:id="43" w:author="Kirkpatrick, Justin" w:date="2020-12-27T11:36:00Z">
              <w:r>
                <w:rPr>
                  <w:sz w:val="22"/>
                  <w:szCs w:val="22"/>
                </w:rPr>
                <w:t>4</w:t>
              </w:r>
            </w:ins>
            <w:r w:rsidR="0096535C">
              <w:rPr>
                <w:sz w:val="22"/>
                <w:szCs w:val="22"/>
              </w:rPr>
              <w:t>:30-</w:t>
            </w:r>
            <w:r w:rsidR="007C2F6A">
              <w:rPr>
                <w:sz w:val="22"/>
                <w:szCs w:val="22"/>
              </w:rPr>
              <w:t>6:00pm</w:t>
            </w:r>
          </w:p>
          <w:p w14:paraId="35D6940F" w14:textId="2FD14258" w:rsidR="001F5CFE" w:rsidRPr="009A2ECC" w:rsidRDefault="001F5CFE">
            <w:pPr>
              <w:rPr>
                <w:sz w:val="22"/>
                <w:szCs w:val="22"/>
              </w:rPr>
            </w:pPr>
            <w:ins w:id="44" w:author="Kirkpatrick, Justin" w:date="2020-12-27T11:56:00Z">
              <w:r>
                <w:rPr>
                  <w:sz w:val="22"/>
                  <w:szCs w:val="22"/>
                </w:rPr>
                <w:t>In lecture Zoom, above</w:t>
              </w:r>
            </w:ins>
          </w:p>
        </w:tc>
      </w:tr>
    </w:tbl>
    <w:p w14:paraId="79956810" w14:textId="3D89013E" w:rsidR="0096535C" w:rsidRDefault="0096535C">
      <w:r>
        <w:br w:type="column"/>
      </w:r>
      <w:r>
        <w:rPr>
          <w:b/>
          <w:noProof/>
        </w:rPr>
        <w:drawing>
          <wp:inline distT="0" distB="0" distL="0" distR="0" wp14:anchorId="3109E7E9" wp14:editId="708E9479">
            <wp:extent cx="2834640" cy="565045"/>
            <wp:effectExtent l="0" t="0" r="3810" b="6985"/>
            <wp:docPr id="3" name="Picture 3" descr="Macintosh HD:private:var:folders:7d:k9bj95xx18j005pzsgqrc8xh0000gn:T:TemporaryItems:6b63bb2e9e72529ff5394046036fff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7d:k9bj95xx18j005pzsgqrc8xh0000gn:T:TemporaryItems:6b63bb2e9e72529ff5394046036fffa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565045"/>
                    </a:xfrm>
                    <a:prstGeom prst="rect">
                      <a:avLst/>
                    </a:prstGeom>
                    <a:noFill/>
                    <a:ln>
                      <a:noFill/>
                    </a:ln>
                  </pic:spPr>
                </pic:pic>
              </a:graphicData>
            </a:graphic>
          </wp:inline>
        </w:drawing>
      </w:r>
    </w:p>
    <w:p w14:paraId="716E3AC3" w14:textId="77777777" w:rsidR="0096535C" w:rsidRDefault="0096535C"/>
    <w:tbl>
      <w:tblPr>
        <w:tblStyle w:val="TableGrid"/>
        <w:tblW w:w="0" w:type="auto"/>
        <w:tblLook w:val="04A0" w:firstRow="1" w:lastRow="0" w:firstColumn="1" w:lastColumn="0" w:noHBand="0" w:noVBand="1"/>
      </w:tblPr>
      <w:tblGrid>
        <w:gridCol w:w="1520"/>
        <w:gridCol w:w="3160"/>
      </w:tblGrid>
      <w:tr w:rsidR="0096535C" w14:paraId="175C9E8A" w14:textId="77777777" w:rsidTr="0096535C">
        <w:tc>
          <w:tcPr>
            <w:tcW w:w="2340" w:type="dxa"/>
          </w:tcPr>
          <w:p w14:paraId="33B35F53" w14:textId="3B31F4E5" w:rsidR="0096535C" w:rsidRDefault="0096535C">
            <w:pPr>
              <w:rPr>
                <w:b/>
              </w:rPr>
            </w:pPr>
            <w:r>
              <w:rPr>
                <w:b/>
              </w:rPr>
              <w:t>TA</w:t>
            </w:r>
          </w:p>
        </w:tc>
        <w:tc>
          <w:tcPr>
            <w:tcW w:w="2340" w:type="dxa"/>
          </w:tcPr>
          <w:p w14:paraId="1670CA0E" w14:textId="64C66487" w:rsidR="0096535C" w:rsidDel="00185212" w:rsidRDefault="00185212">
            <w:pPr>
              <w:rPr>
                <w:del w:id="45" w:author="Kirkpatrick, Justin" w:date="2020-12-27T11:36:00Z"/>
              </w:rPr>
            </w:pPr>
            <w:ins w:id="46" w:author="Kirkpatrick, Justin" w:date="2020-12-27T11:39:00Z">
              <w:r>
                <w:t>Jarrett Hoffman</w:t>
              </w:r>
            </w:ins>
            <w:del w:id="47" w:author="Kirkpatrick, Justin" w:date="2020-12-27T11:36:00Z">
              <w:r w:rsidR="0096535C" w:rsidRPr="0096535C" w:rsidDel="00E5763E">
                <w:rPr>
                  <w:bCs/>
                </w:rPr>
                <w:delText>Andrew Earle</w:delText>
              </w:r>
            </w:del>
          </w:p>
          <w:p w14:paraId="7663F789" w14:textId="77777777" w:rsidR="0096535C" w:rsidRDefault="0096535C" w:rsidP="00185212">
            <w:pPr>
              <w:rPr>
                <w:ins w:id="48" w:author="Kirkpatrick, Justin" w:date="2020-12-27T11:41:00Z"/>
                <w:bCs/>
              </w:rPr>
            </w:pPr>
          </w:p>
          <w:p w14:paraId="035CBA1D" w14:textId="01903F9F" w:rsidR="00185212" w:rsidRPr="0096535C" w:rsidRDefault="00185212" w:rsidP="00E33C26">
            <w:pPr>
              <w:rPr>
                <w:bCs/>
              </w:rPr>
            </w:pPr>
            <w:ins w:id="49" w:author="Kirkpatrick, Justin" w:date="2020-12-27T11:41:00Z">
              <w:r>
                <w:rPr>
                  <w:bCs/>
                </w:rPr>
                <w:fldChar w:fldCharType="begin"/>
              </w:r>
              <w:r>
                <w:rPr>
                  <w:bCs/>
                </w:rPr>
                <w:instrText xml:space="preserve"> HYPERLINK "mailto:hoffm453@msu.edu" </w:instrText>
              </w:r>
              <w:r>
                <w:rPr>
                  <w:bCs/>
                </w:rPr>
                <w:fldChar w:fldCharType="separate"/>
              </w:r>
              <w:r w:rsidRPr="00D20F1C">
                <w:rPr>
                  <w:rStyle w:val="Hyperlink"/>
                  <w:bCs/>
                </w:rPr>
                <w:t>hoffm453@msu.edu</w:t>
              </w:r>
              <w:r>
                <w:rPr>
                  <w:bCs/>
                </w:rPr>
                <w:fldChar w:fldCharType="end"/>
              </w:r>
            </w:ins>
          </w:p>
        </w:tc>
      </w:tr>
      <w:tr w:rsidR="0096535C" w14:paraId="1DFDDB15" w14:textId="77777777" w:rsidTr="0096535C">
        <w:tc>
          <w:tcPr>
            <w:tcW w:w="2340" w:type="dxa"/>
          </w:tcPr>
          <w:p w14:paraId="573AC9DB" w14:textId="56115C0D" w:rsidR="0096535C" w:rsidRDefault="0096535C">
            <w:pPr>
              <w:rPr>
                <w:b/>
              </w:rPr>
            </w:pPr>
            <w:r>
              <w:rPr>
                <w:b/>
              </w:rPr>
              <w:t>TA Office Hours</w:t>
            </w:r>
          </w:p>
        </w:tc>
        <w:tc>
          <w:tcPr>
            <w:tcW w:w="2340" w:type="dxa"/>
          </w:tcPr>
          <w:p w14:paraId="7D1EB460" w14:textId="56B6B53C" w:rsidR="0096535C" w:rsidRDefault="0041049B">
            <w:pPr>
              <w:rPr>
                <w:bCs/>
              </w:rPr>
            </w:pPr>
            <w:del w:id="50" w:author="Kirkpatrick, Justin" w:date="2020-12-28T13:19:00Z">
              <w:r w:rsidDel="00E33C26">
                <w:rPr>
                  <w:bCs/>
                </w:rPr>
                <w:delText>Th 1:00-2:45pm</w:delText>
              </w:r>
            </w:del>
            <w:ins w:id="51" w:author="Kirkpatrick, Justin" w:date="2020-12-28T13:19:00Z">
              <w:r w:rsidR="00E33C26">
                <w:rPr>
                  <w:bCs/>
                </w:rPr>
                <w:t>MW 3 – 4:30pm</w:t>
              </w:r>
            </w:ins>
          </w:p>
          <w:p w14:paraId="6861FAB8" w14:textId="36C33709" w:rsidR="00E33C26" w:rsidRPr="00E33C26" w:rsidRDefault="00E33C26" w:rsidP="00E33C26">
            <w:pPr>
              <w:rPr>
                <w:ins w:id="52" w:author="Kirkpatrick, Justin" w:date="2020-12-28T13:19:00Z"/>
                <w:bCs/>
                <w:sz w:val="18"/>
                <w:szCs w:val="18"/>
                <w:rPrChange w:id="53" w:author="Kirkpatrick, Justin" w:date="2020-12-28T13:20:00Z">
                  <w:rPr>
                    <w:ins w:id="54" w:author="Kirkpatrick, Justin" w:date="2020-12-28T13:19:00Z"/>
                    <w:bCs/>
                  </w:rPr>
                </w:rPrChange>
              </w:rPr>
            </w:pPr>
            <w:ins w:id="55" w:author="Kirkpatrick, Justin" w:date="2020-12-28T13:19:00Z">
              <w:r w:rsidRPr="00E33C26">
                <w:rPr>
                  <w:bCs/>
                  <w:sz w:val="18"/>
                  <w:szCs w:val="18"/>
                  <w:rPrChange w:id="56" w:author="Kirkpatrick, Justin" w:date="2020-12-28T13:20:00Z">
                    <w:rPr>
                      <w:bCs/>
                    </w:rPr>
                  </w:rPrChange>
                </w:rPr>
                <w:fldChar w:fldCharType="begin"/>
              </w:r>
              <w:r w:rsidRPr="00E33C26">
                <w:rPr>
                  <w:bCs/>
                  <w:sz w:val="18"/>
                  <w:szCs w:val="18"/>
                  <w:rPrChange w:id="57" w:author="Kirkpatrick, Justin" w:date="2020-12-28T13:20:00Z">
                    <w:rPr>
                      <w:bCs/>
                    </w:rPr>
                  </w:rPrChange>
                </w:rPr>
                <w:instrText xml:space="preserve"> HYPERLINK "https://msu.zoom.us/j/97023268005" </w:instrText>
              </w:r>
              <w:r w:rsidRPr="00E33C26">
                <w:rPr>
                  <w:bCs/>
                  <w:sz w:val="18"/>
                  <w:szCs w:val="18"/>
                  <w:rPrChange w:id="58" w:author="Kirkpatrick, Justin" w:date="2020-12-28T13:20:00Z">
                    <w:rPr>
                      <w:bCs/>
                    </w:rPr>
                  </w:rPrChange>
                </w:rPr>
                <w:fldChar w:fldCharType="separate"/>
              </w:r>
              <w:r w:rsidRPr="00E33C26">
                <w:rPr>
                  <w:rStyle w:val="Hyperlink"/>
                  <w:bCs/>
                  <w:sz w:val="18"/>
                  <w:szCs w:val="18"/>
                  <w:rPrChange w:id="59" w:author="Kirkpatrick, Justin" w:date="2020-12-28T13:20:00Z">
                    <w:rPr>
                      <w:rStyle w:val="Hyperlink"/>
                      <w:bCs/>
                    </w:rPr>
                  </w:rPrChange>
                </w:rPr>
                <w:t>https://msu.zoom.us/j/97023268005</w:t>
              </w:r>
              <w:r w:rsidRPr="00E33C26">
                <w:rPr>
                  <w:bCs/>
                  <w:sz w:val="18"/>
                  <w:szCs w:val="18"/>
                  <w:rPrChange w:id="60" w:author="Kirkpatrick, Justin" w:date="2020-12-28T13:20:00Z">
                    <w:rPr>
                      <w:bCs/>
                    </w:rPr>
                  </w:rPrChange>
                </w:rPr>
                <w:fldChar w:fldCharType="end"/>
              </w:r>
            </w:ins>
          </w:p>
          <w:p w14:paraId="055EB978" w14:textId="1F7D2353" w:rsidR="0041049B" w:rsidRPr="00E33C26" w:rsidRDefault="00E33C26" w:rsidP="00E33C26">
            <w:pPr>
              <w:rPr>
                <w:bCs/>
                <w:sz w:val="20"/>
                <w:szCs w:val="20"/>
                <w:rPrChange w:id="61" w:author="Kirkpatrick, Justin" w:date="2020-12-28T13:20:00Z">
                  <w:rPr>
                    <w:bCs/>
                  </w:rPr>
                </w:rPrChange>
              </w:rPr>
            </w:pPr>
            <w:ins w:id="62" w:author="Kirkpatrick, Justin" w:date="2020-12-28T13:19:00Z">
              <w:r w:rsidRPr="00E33C26">
                <w:rPr>
                  <w:bCs/>
                  <w:sz w:val="20"/>
                  <w:szCs w:val="20"/>
                  <w:rPrChange w:id="63" w:author="Kirkpatrick, Justin" w:date="2020-12-28T13:20:00Z">
                    <w:rPr>
                      <w:bCs/>
                    </w:rPr>
                  </w:rPrChange>
                </w:rPr>
                <w:t>Passcode: 020370</w:t>
              </w:r>
            </w:ins>
            <w:del w:id="64" w:author="Kirkpatrick, Justin" w:date="2020-12-27T11:56:00Z">
              <w:r w:rsidR="0041049B" w:rsidRPr="00E33C26" w:rsidDel="001F5CFE">
                <w:rPr>
                  <w:bCs/>
                  <w:sz w:val="20"/>
                  <w:szCs w:val="20"/>
                  <w:rPrChange w:id="65" w:author="Kirkpatrick, Justin" w:date="2020-12-28T13:20:00Z">
                    <w:rPr>
                      <w:bCs/>
                    </w:rPr>
                  </w:rPrChange>
                </w:rPr>
                <w:delText>Old Botany</w:delText>
              </w:r>
              <w:r w:rsidR="00CD26BC" w:rsidRPr="00E33C26" w:rsidDel="001F5CFE">
                <w:rPr>
                  <w:bCs/>
                  <w:sz w:val="20"/>
                  <w:szCs w:val="20"/>
                  <w:rPrChange w:id="66" w:author="Kirkpatrick, Justin" w:date="2020-12-28T13:20:00Z">
                    <w:rPr>
                      <w:bCs/>
                    </w:rPr>
                  </w:rPrChange>
                </w:rPr>
                <w:delText xml:space="preserve"> 3</w:delText>
              </w:r>
            </w:del>
          </w:p>
        </w:tc>
      </w:tr>
      <w:tr w:rsidR="0096535C" w14:paraId="0D6127A0" w14:textId="77777777" w:rsidTr="0096535C">
        <w:tc>
          <w:tcPr>
            <w:tcW w:w="2340" w:type="dxa"/>
          </w:tcPr>
          <w:p w14:paraId="2ECA67BB" w14:textId="06F5AA46" w:rsidR="0096535C" w:rsidRDefault="0096535C">
            <w:pPr>
              <w:rPr>
                <w:b/>
              </w:rPr>
            </w:pPr>
            <w:r>
              <w:rPr>
                <w:b/>
              </w:rPr>
              <w:t>Credits</w:t>
            </w:r>
          </w:p>
        </w:tc>
        <w:tc>
          <w:tcPr>
            <w:tcW w:w="2340" w:type="dxa"/>
          </w:tcPr>
          <w:p w14:paraId="25FA4621" w14:textId="2AC45A46" w:rsidR="0096535C" w:rsidRPr="0096535C" w:rsidRDefault="0096535C">
            <w:pPr>
              <w:rPr>
                <w:bCs/>
              </w:rPr>
            </w:pPr>
            <w:r w:rsidRPr="0096535C">
              <w:rPr>
                <w:bCs/>
              </w:rPr>
              <w:t>3 credits</w:t>
            </w:r>
          </w:p>
        </w:tc>
      </w:tr>
    </w:tbl>
    <w:p w14:paraId="7CAE4486" w14:textId="461AFDFD" w:rsidR="004060E4" w:rsidRDefault="004060E4">
      <w:pPr>
        <w:rPr>
          <w:b/>
        </w:rPr>
        <w:sectPr w:rsidR="004060E4" w:rsidSect="00421260">
          <w:type w:val="continuous"/>
          <w:pgSz w:w="12240" w:h="15840"/>
          <w:pgMar w:top="1296" w:right="1296" w:bottom="1296" w:left="1296" w:header="720" w:footer="720" w:gutter="0"/>
          <w:cols w:num="2" w:space="720"/>
          <w:docGrid w:linePitch="360"/>
        </w:sectPr>
      </w:pPr>
    </w:p>
    <w:p w14:paraId="0BF5C41B" w14:textId="77777777" w:rsidR="008A3CA5" w:rsidRDefault="008A3CA5">
      <w:pPr>
        <w:rPr>
          <w:b/>
        </w:rPr>
      </w:pPr>
    </w:p>
    <w:p w14:paraId="27D93BC9" w14:textId="0C394416" w:rsidR="009A2ECC" w:rsidRPr="003C3978" w:rsidRDefault="009A2ECC">
      <w:proofErr w:type="gramStart"/>
      <w:r w:rsidRPr="003C3978">
        <w:t>We've</w:t>
      </w:r>
      <w:proofErr w:type="gramEnd"/>
      <w:r w:rsidRPr="003C3978">
        <w:t xml:space="preserve"> all heard the quote "correlation is not causation." But when can we say something is causal? In </w:t>
      </w:r>
      <w:r w:rsidR="00D425C0" w:rsidRPr="003C3978">
        <w:t>economics</w:t>
      </w:r>
      <w:r w:rsidRPr="003C3978">
        <w:t xml:space="preserve">, we often need causality to make claims about </w:t>
      </w:r>
      <w:r w:rsidR="00D425C0" w:rsidRPr="003C3978">
        <w:t>the effects of policies or economic phenomenon</w:t>
      </w:r>
      <w:r w:rsidRPr="003C3978">
        <w:t xml:space="preserve">. The purpose of this course is to equip you with the tools and the intuition necessary to read, digest, criticize, and design research that makes causal claims. One fundamental part of this is to be able to identify and analyze sources of endogeneity and bias - for instance, cities with strict gun control tend to have high rates of gun violence; a naive person would conclude that gun control causes violence, </w:t>
      </w:r>
      <w:proofErr w:type="gramStart"/>
      <w:r w:rsidRPr="003C3978">
        <w:t>but in reality, cities</w:t>
      </w:r>
      <w:proofErr w:type="gramEnd"/>
      <w:r w:rsidRPr="003C3978">
        <w:t xml:space="preserve"> with gun crime problems tend to respond by introducing stricter gun control.</w:t>
      </w:r>
      <w:r w:rsidR="00821F05" w:rsidRPr="003C3978">
        <w:t xml:space="preserve"> </w:t>
      </w:r>
      <w:r w:rsidR="00D425C0" w:rsidRPr="003C3978">
        <w:t xml:space="preserve">Another fundamental part is what </w:t>
      </w:r>
      <w:proofErr w:type="gramStart"/>
      <w:r w:rsidR="00D425C0" w:rsidRPr="003C3978">
        <w:t>we’ll</w:t>
      </w:r>
      <w:proofErr w:type="gramEnd"/>
      <w:r w:rsidR="00D425C0" w:rsidRPr="003C3978">
        <w:t xml:space="preserve"> call the “mechanics” of inference – regression and other tools of applied statistics.</w:t>
      </w:r>
    </w:p>
    <w:p w14:paraId="53D74DB5" w14:textId="77777777" w:rsidR="00253424" w:rsidRDefault="00253424" w:rsidP="00253424">
      <w:pPr>
        <w:rPr>
          <w:rStyle w:val="Strong"/>
        </w:rPr>
      </w:pPr>
    </w:p>
    <w:p w14:paraId="05CD01BB" w14:textId="77777777" w:rsidR="00253424" w:rsidRDefault="00253424" w:rsidP="00253424">
      <w:pPr>
        <w:rPr>
          <w:rStyle w:val="Strong"/>
        </w:rPr>
      </w:pPr>
      <w:r>
        <w:rPr>
          <w:rStyle w:val="Strong"/>
        </w:rPr>
        <w:t>Course Overview</w:t>
      </w:r>
    </w:p>
    <w:p w14:paraId="24C828C5" w14:textId="710EA4A7" w:rsidR="009A2ECC" w:rsidRPr="003C3978" w:rsidRDefault="009A2ECC">
      <w:r w:rsidRPr="003C3978">
        <w:t xml:space="preserve">This course will focus on preparing you to design and execute your own research projects and introduce you </w:t>
      </w:r>
      <w:r w:rsidR="00D425C0" w:rsidRPr="003C3978">
        <w:t>to econometric tools and causal inference</w:t>
      </w:r>
      <w:r w:rsidRPr="003C3978">
        <w:t xml:space="preserve">. We will examine </w:t>
      </w:r>
      <w:r w:rsidR="00D425C0" w:rsidRPr="003C3978">
        <w:t>t-tests, ordinary least squares (OLS) regression with one and multiple variables, time series, and statistical methods for addressing the most common sources of bias in these methods. We will then move to more advanced causal methods found in the current literature</w:t>
      </w:r>
      <w:r w:rsidRPr="003C3978">
        <w:t xml:space="preserve">. Evaluation will come from </w:t>
      </w:r>
      <w:r w:rsidR="00D425C0" w:rsidRPr="003C3978">
        <w:t>periodic</w:t>
      </w:r>
      <w:r w:rsidRPr="003C3978">
        <w:t xml:space="preserve"> reading responses, </w:t>
      </w:r>
      <w:r w:rsidR="00D425C0" w:rsidRPr="003C3978">
        <w:t xml:space="preserve">problem sets, </w:t>
      </w:r>
      <w:r w:rsidR="003C3978">
        <w:t xml:space="preserve">in-class quizzes, </w:t>
      </w:r>
      <w:r w:rsidR="00D425C0" w:rsidRPr="003C3978">
        <w:t>a midterm, and a final</w:t>
      </w:r>
      <w:r w:rsidRPr="003C3978">
        <w:t>.</w:t>
      </w:r>
      <w:r w:rsidR="00C7524F" w:rsidRPr="003C3978">
        <w:t xml:space="preserve"> </w:t>
      </w:r>
    </w:p>
    <w:p w14:paraId="2DD0CC22" w14:textId="77777777" w:rsidR="00821F05" w:rsidRDefault="00821F05"/>
    <w:p w14:paraId="3E340187" w14:textId="2E92FFEA" w:rsidR="00821F05" w:rsidRPr="00821F05" w:rsidRDefault="001A08A5">
      <w:pPr>
        <w:rPr>
          <w:rStyle w:val="Strong"/>
        </w:rPr>
      </w:pPr>
      <w:r>
        <w:rPr>
          <w:rStyle w:val="Strong"/>
        </w:rPr>
        <w:t>Instructional</w:t>
      </w:r>
      <w:r w:rsidR="00821F05" w:rsidRPr="00821F05">
        <w:rPr>
          <w:rStyle w:val="Strong"/>
        </w:rPr>
        <w:t xml:space="preserve"> Objectives</w:t>
      </w:r>
    </w:p>
    <w:p w14:paraId="3240DDD7" w14:textId="11B88C17" w:rsidR="00025DD5" w:rsidRPr="00025DD5" w:rsidRDefault="00821F05" w:rsidP="00025DD5">
      <w:r w:rsidRPr="00025DD5">
        <w:t>By the end of this course, you will be able to:</w:t>
      </w:r>
      <w:r w:rsidR="00025DD5" w:rsidRPr="00025DD5">
        <w:t xml:space="preserve"> </w:t>
      </w:r>
    </w:p>
    <w:p w14:paraId="5CDB7A80" w14:textId="031B52FE" w:rsidR="003C3978" w:rsidRDefault="003C3978" w:rsidP="00E2722B">
      <w:pPr>
        <w:pStyle w:val="ListParagraph"/>
        <w:numPr>
          <w:ilvl w:val="0"/>
          <w:numId w:val="2"/>
        </w:numPr>
      </w:pPr>
      <w:r>
        <w:t>Define an OLS estimator and state the underlying assumptions.</w:t>
      </w:r>
    </w:p>
    <w:p w14:paraId="1D357E34" w14:textId="27FE2B9A" w:rsidR="00E2722B" w:rsidRPr="00025DD5" w:rsidRDefault="00821F05" w:rsidP="00E2722B">
      <w:pPr>
        <w:pStyle w:val="ListParagraph"/>
        <w:numPr>
          <w:ilvl w:val="0"/>
          <w:numId w:val="2"/>
        </w:numPr>
      </w:pPr>
      <w:r w:rsidRPr="00025DD5">
        <w:t>Explain the difference between correlational studies and causal inference.</w:t>
      </w:r>
    </w:p>
    <w:p w14:paraId="0949D84B" w14:textId="5759FBE4" w:rsidR="00821F05" w:rsidRPr="00025DD5" w:rsidRDefault="00821F05" w:rsidP="00821F05">
      <w:pPr>
        <w:pStyle w:val="ListParagraph"/>
        <w:numPr>
          <w:ilvl w:val="0"/>
          <w:numId w:val="2"/>
        </w:numPr>
      </w:pPr>
      <w:r w:rsidRPr="00025DD5">
        <w:t>Define endogeneity and list the most common types of endogeneity bias.</w:t>
      </w:r>
    </w:p>
    <w:p w14:paraId="70FB6E57" w14:textId="108AF984" w:rsidR="00821F05" w:rsidRPr="00025DD5" w:rsidRDefault="00821F05" w:rsidP="00821F05">
      <w:pPr>
        <w:pStyle w:val="ListParagraph"/>
        <w:numPr>
          <w:ilvl w:val="0"/>
          <w:numId w:val="2"/>
        </w:numPr>
      </w:pPr>
      <w:r w:rsidRPr="00025DD5">
        <w:t xml:space="preserve">Compute </w:t>
      </w:r>
      <w:r w:rsidR="00AF2220">
        <w:t xml:space="preserve">and interpret </w:t>
      </w:r>
      <w:r w:rsidRPr="00025DD5">
        <w:t xml:space="preserve">regression </w:t>
      </w:r>
      <w:proofErr w:type="gramStart"/>
      <w:r w:rsidRPr="00025DD5">
        <w:t>estimates</w:t>
      </w:r>
      <w:proofErr w:type="gramEnd"/>
      <w:r w:rsidR="00E2722B">
        <w:t xml:space="preserve"> and statistical tests</w:t>
      </w:r>
      <w:r w:rsidRPr="00025DD5">
        <w:t xml:space="preserve"> directly from data</w:t>
      </w:r>
    </w:p>
    <w:p w14:paraId="2D282F6B" w14:textId="0880181B" w:rsidR="00E2722B" w:rsidRDefault="00821F05" w:rsidP="00E2722B">
      <w:pPr>
        <w:pStyle w:val="ListParagraph"/>
        <w:numPr>
          <w:ilvl w:val="0"/>
          <w:numId w:val="2"/>
        </w:numPr>
      </w:pPr>
      <w:r w:rsidRPr="00025DD5">
        <w:t xml:space="preserve">Compare and </w:t>
      </w:r>
      <w:r w:rsidR="00E2722B">
        <w:t>c</w:t>
      </w:r>
      <w:r w:rsidRPr="00025DD5">
        <w:t xml:space="preserve">ontrast the main methods for causal inference and state the assumptions in each of them. </w:t>
      </w:r>
    </w:p>
    <w:p w14:paraId="5FF5ECC4" w14:textId="5C16C544" w:rsidR="00E2722B" w:rsidRDefault="00E2722B" w:rsidP="00821F05">
      <w:pPr>
        <w:pStyle w:val="ListParagraph"/>
        <w:numPr>
          <w:ilvl w:val="0"/>
          <w:numId w:val="2"/>
        </w:numPr>
      </w:pPr>
      <w:r>
        <w:t xml:space="preserve">Critically evaluate causal claims made in economic </w:t>
      </w:r>
      <w:proofErr w:type="gramStart"/>
      <w:r>
        <w:t>literature</w:t>
      </w:r>
      <w:proofErr w:type="gramEnd"/>
    </w:p>
    <w:p w14:paraId="709A9732" w14:textId="1EF8D6B3" w:rsidR="00E2722B" w:rsidRPr="00025DD5" w:rsidRDefault="00040F73" w:rsidP="00821F05">
      <w:pPr>
        <w:pStyle w:val="ListParagraph"/>
        <w:numPr>
          <w:ilvl w:val="0"/>
          <w:numId w:val="2"/>
        </w:numPr>
      </w:pPr>
      <w:r>
        <w:t>Proficiently work in</w:t>
      </w:r>
      <w:r w:rsidR="00E2722B">
        <w:t xml:space="preserve"> </w:t>
      </w:r>
      <w:r w:rsidR="007F3549">
        <w:t>R</w:t>
      </w:r>
      <w:r w:rsidR="00E2722B">
        <w:t xml:space="preserve"> to estimate an econometric </w:t>
      </w:r>
      <w:proofErr w:type="gramStart"/>
      <w:r w:rsidR="00E2722B">
        <w:t>model</w:t>
      </w:r>
      <w:proofErr w:type="gramEnd"/>
    </w:p>
    <w:p w14:paraId="654A1859" w14:textId="77777777" w:rsidR="00821F05" w:rsidRDefault="00821F05" w:rsidP="00821F05">
      <w:pPr>
        <w:pStyle w:val="ListParagraph"/>
      </w:pPr>
    </w:p>
    <w:p w14:paraId="66950577" w14:textId="77777777" w:rsidR="009A2ECC" w:rsidRDefault="009A2ECC">
      <w:pPr>
        <w:rPr>
          <w:rStyle w:val="Strong"/>
        </w:rPr>
      </w:pPr>
      <w:r>
        <w:rPr>
          <w:rStyle w:val="Strong"/>
        </w:rPr>
        <w:t>Prerequisites</w:t>
      </w:r>
    </w:p>
    <w:p w14:paraId="7DFF9F16" w14:textId="2DDEF75B" w:rsidR="009A2ECC" w:rsidRDefault="003141D3">
      <w:pPr>
        <w:rPr>
          <w:rStyle w:val="Strong"/>
          <w:b w:val="0"/>
        </w:rPr>
      </w:pPr>
      <w:r>
        <w:rPr>
          <w:rStyle w:val="Strong"/>
          <w:b w:val="0"/>
        </w:rPr>
        <w:t xml:space="preserve">This course builds on concepts from statistics (STT 315, 421, 430 or 441) and introductory microeconomics (EC 201 and 202). If you have not taken at least one STT course listed above </w:t>
      </w:r>
      <w:r>
        <w:rPr>
          <w:rStyle w:val="Strong"/>
          <w:b w:val="0"/>
        </w:rPr>
        <w:lastRenderedPageBreak/>
        <w:t>and at least one EC course listed above, please speak with me after class. Knowledge of calculus is a plus.</w:t>
      </w:r>
    </w:p>
    <w:p w14:paraId="206787F6" w14:textId="77777777" w:rsidR="003141D3" w:rsidRDefault="003141D3">
      <w:pPr>
        <w:rPr>
          <w:rStyle w:val="Strong"/>
          <w:b w:val="0"/>
        </w:rPr>
      </w:pPr>
    </w:p>
    <w:p w14:paraId="72FAE2B0" w14:textId="6AC0F380" w:rsidR="003141D3" w:rsidRDefault="003141D3" w:rsidP="003141D3">
      <w:pPr>
        <w:rPr>
          <w:rStyle w:val="Strong"/>
        </w:rPr>
      </w:pPr>
      <w:r>
        <w:rPr>
          <w:rStyle w:val="Strong"/>
        </w:rPr>
        <w:t>Course Website</w:t>
      </w:r>
    </w:p>
    <w:p w14:paraId="3ED7AC54" w14:textId="713A4307" w:rsidR="003141D3" w:rsidRDefault="003141D3">
      <w:pPr>
        <w:rPr>
          <w:rStyle w:val="Strong"/>
          <w:b w:val="0"/>
        </w:rPr>
      </w:pPr>
      <w:r>
        <w:rPr>
          <w:rStyle w:val="Strong"/>
          <w:b w:val="0"/>
        </w:rPr>
        <w:t xml:space="preserve">We will use MSU D2L - </w:t>
      </w:r>
      <w:hyperlink r:id="rId10" w:history="1">
        <w:r w:rsidRPr="00615DD9">
          <w:rPr>
            <w:rStyle w:val="Hyperlink"/>
          </w:rPr>
          <w:t>http://D2L.msu.edu</w:t>
        </w:r>
      </w:hyperlink>
      <w:r>
        <w:rPr>
          <w:rStyle w:val="Strong"/>
          <w:b w:val="0"/>
        </w:rPr>
        <w:t>.</w:t>
      </w:r>
    </w:p>
    <w:p w14:paraId="52870EAB" w14:textId="77777777" w:rsidR="009A2ECC" w:rsidRDefault="009A2ECC">
      <w:pPr>
        <w:rPr>
          <w:rStyle w:val="Strong"/>
          <w:b w:val="0"/>
        </w:rPr>
      </w:pPr>
    </w:p>
    <w:p w14:paraId="224AA3BE" w14:textId="77777777" w:rsidR="009A2ECC" w:rsidRDefault="009A2ECC">
      <w:pPr>
        <w:rPr>
          <w:rStyle w:val="Strong"/>
        </w:rPr>
      </w:pPr>
      <w:r>
        <w:rPr>
          <w:rStyle w:val="Strong"/>
        </w:rPr>
        <w:t>Required Texts</w:t>
      </w:r>
    </w:p>
    <w:p w14:paraId="4B5B37BD" w14:textId="0DCB3D3B" w:rsidR="003141D3" w:rsidRDefault="003141D3" w:rsidP="003141D3">
      <w:pPr>
        <w:rPr>
          <w:rFonts w:ascii="Arial" w:eastAsia="Times New Roman" w:hAnsi="Arial" w:cs="Times New Roman"/>
          <w:color w:val="222222"/>
          <w:sz w:val="20"/>
          <w:szCs w:val="20"/>
          <w:shd w:val="clear" w:color="auto" w:fill="F8F8F8"/>
        </w:rPr>
      </w:pPr>
      <w:r w:rsidRPr="003141D3">
        <w:rPr>
          <w:rFonts w:ascii="Arial" w:eastAsia="Times New Roman" w:hAnsi="Arial" w:cs="Times New Roman"/>
          <w:color w:val="222222"/>
          <w:sz w:val="20"/>
          <w:szCs w:val="20"/>
          <w:shd w:val="clear" w:color="auto" w:fill="F8F8F8"/>
        </w:rPr>
        <w:t>Wooldridge, Jeffrey M. </w:t>
      </w:r>
      <w:r w:rsidRPr="003141D3">
        <w:rPr>
          <w:rFonts w:ascii="Arial" w:eastAsia="Times New Roman" w:hAnsi="Arial" w:cs="Times New Roman"/>
          <w:i/>
          <w:iCs/>
          <w:color w:val="222222"/>
          <w:sz w:val="20"/>
          <w:szCs w:val="20"/>
          <w:shd w:val="clear" w:color="auto" w:fill="F8F8F8"/>
        </w:rPr>
        <w:t xml:space="preserve">Introductory </w:t>
      </w:r>
      <w:r>
        <w:rPr>
          <w:rFonts w:ascii="Arial" w:eastAsia="Times New Roman" w:hAnsi="Arial" w:cs="Times New Roman"/>
          <w:i/>
          <w:iCs/>
          <w:color w:val="222222"/>
          <w:sz w:val="20"/>
          <w:szCs w:val="20"/>
          <w:shd w:val="clear" w:color="auto" w:fill="F8F8F8"/>
        </w:rPr>
        <w:t>E</w:t>
      </w:r>
      <w:r w:rsidRPr="003141D3">
        <w:rPr>
          <w:rFonts w:ascii="Arial" w:eastAsia="Times New Roman" w:hAnsi="Arial" w:cs="Times New Roman"/>
          <w:i/>
          <w:iCs/>
          <w:color w:val="222222"/>
          <w:sz w:val="20"/>
          <w:szCs w:val="20"/>
          <w:shd w:val="clear" w:color="auto" w:fill="F8F8F8"/>
        </w:rPr>
        <w:t>conometrics</w:t>
      </w:r>
      <w:r>
        <w:rPr>
          <w:rFonts w:ascii="Arial" w:eastAsia="Times New Roman" w:hAnsi="Arial" w:cs="Times New Roman"/>
          <w:iCs/>
          <w:color w:val="222222"/>
          <w:sz w:val="20"/>
          <w:szCs w:val="20"/>
          <w:shd w:val="clear" w:color="auto" w:fill="F8F8F8"/>
        </w:rPr>
        <w:t>, 6</w:t>
      </w:r>
      <w:r w:rsidRPr="003141D3">
        <w:rPr>
          <w:rFonts w:ascii="Arial" w:eastAsia="Times New Roman" w:hAnsi="Arial" w:cs="Times New Roman"/>
          <w:iCs/>
          <w:color w:val="222222"/>
          <w:sz w:val="20"/>
          <w:szCs w:val="20"/>
          <w:shd w:val="clear" w:color="auto" w:fill="F8F8F8"/>
          <w:vertAlign w:val="superscript"/>
        </w:rPr>
        <w:t>th</w:t>
      </w:r>
      <w:r>
        <w:rPr>
          <w:rFonts w:ascii="Arial" w:eastAsia="Times New Roman" w:hAnsi="Arial" w:cs="Times New Roman"/>
          <w:iCs/>
          <w:color w:val="222222"/>
          <w:sz w:val="20"/>
          <w:szCs w:val="20"/>
          <w:shd w:val="clear" w:color="auto" w:fill="F8F8F8"/>
        </w:rPr>
        <w:t xml:space="preserve"> edition, Cengage 2015</w:t>
      </w:r>
      <w:r w:rsidRPr="003141D3">
        <w:rPr>
          <w:rFonts w:ascii="Arial" w:eastAsia="Times New Roman" w:hAnsi="Arial" w:cs="Times New Roman"/>
          <w:color w:val="222222"/>
          <w:sz w:val="20"/>
          <w:szCs w:val="20"/>
          <w:shd w:val="clear" w:color="auto" w:fill="F8F8F8"/>
        </w:rPr>
        <w:t>.</w:t>
      </w:r>
    </w:p>
    <w:p w14:paraId="48F8BACD" w14:textId="0214EC75" w:rsidR="003141D3" w:rsidRPr="003141D3" w:rsidRDefault="003141D3" w:rsidP="003141D3">
      <w:pPr>
        <w:pStyle w:val="ListParagraph"/>
        <w:numPr>
          <w:ilvl w:val="0"/>
          <w:numId w:val="5"/>
        </w:numPr>
        <w:rPr>
          <w:rStyle w:val="Strong"/>
          <w:b w:val="0"/>
          <w:sz w:val="20"/>
          <w:szCs w:val="20"/>
        </w:rPr>
      </w:pPr>
      <w:r w:rsidRPr="003141D3">
        <w:rPr>
          <w:rStyle w:val="Strong"/>
          <w:b w:val="0"/>
          <w:sz w:val="20"/>
          <w:szCs w:val="20"/>
        </w:rPr>
        <w:t xml:space="preserve">Affectionately known as “Baby </w:t>
      </w:r>
      <w:proofErr w:type="gramStart"/>
      <w:r w:rsidRPr="003141D3">
        <w:rPr>
          <w:rStyle w:val="Strong"/>
          <w:b w:val="0"/>
          <w:sz w:val="20"/>
          <w:szCs w:val="20"/>
        </w:rPr>
        <w:t xml:space="preserve">Wooldridge” </w:t>
      </w:r>
      <w:r w:rsidR="002761DF">
        <w:rPr>
          <w:rStyle w:val="Strong"/>
          <w:b w:val="0"/>
          <w:sz w:val="20"/>
          <w:szCs w:val="20"/>
        </w:rPr>
        <w:t xml:space="preserve"> in</w:t>
      </w:r>
      <w:proofErr w:type="gramEnd"/>
      <w:r w:rsidR="002761DF">
        <w:rPr>
          <w:rStyle w:val="Strong"/>
          <w:b w:val="0"/>
          <w:sz w:val="20"/>
          <w:szCs w:val="20"/>
        </w:rPr>
        <w:t xml:space="preserve"> the economics community </w:t>
      </w:r>
      <w:r w:rsidRPr="003141D3">
        <w:rPr>
          <w:rStyle w:val="Strong"/>
          <w:b w:val="0"/>
          <w:sz w:val="20"/>
          <w:szCs w:val="20"/>
        </w:rPr>
        <w:t>(</w:t>
      </w:r>
      <w:r w:rsidR="002761DF">
        <w:rPr>
          <w:rStyle w:val="Strong"/>
          <w:b w:val="0"/>
          <w:sz w:val="20"/>
          <w:szCs w:val="20"/>
        </w:rPr>
        <w:t xml:space="preserve">where </w:t>
      </w:r>
      <w:r w:rsidR="001124A1">
        <w:rPr>
          <w:rStyle w:val="Strong"/>
          <w:b w:val="0"/>
          <w:sz w:val="20"/>
          <w:szCs w:val="20"/>
        </w:rPr>
        <w:t>Prof</w:t>
      </w:r>
      <w:r w:rsidR="002761DF">
        <w:rPr>
          <w:rStyle w:val="Strong"/>
          <w:b w:val="0"/>
          <w:sz w:val="20"/>
          <w:szCs w:val="20"/>
        </w:rPr>
        <w:t>. Wooldridge’s advanced book,</w:t>
      </w:r>
      <w:r w:rsidRPr="003141D3">
        <w:rPr>
          <w:rStyle w:val="Strong"/>
          <w:b w:val="0"/>
          <w:sz w:val="20"/>
          <w:szCs w:val="20"/>
        </w:rPr>
        <w:t xml:space="preserve"> “Econometric Analysis of Panel &amp; Cross-Sectional Data” is </w:t>
      </w:r>
      <w:r w:rsidR="002761DF">
        <w:rPr>
          <w:rStyle w:val="Strong"/>
          <w:b w:val="0"/>
          <w:sz w:val="20"/>
          <w:szCs w:val="20"/>
        </w:rPr>
        <w:t xml:space="preserve">known as </w:t>
      </w:r>
      <w:r w:rsidRPr="003141D3">
        <w:rPr>
          <w:rStyle w:val="Strong"/>
          <w:b w:val="0"/>
          <w:sz w:val="20"/>
          <w:szCs w:val="20"/>
        </w:rPr>
        <w:t xml:space="preserve">“Papa Wooldridge”) </w:t>
      </w:r>
    </w:p>
    <w:p w14:paraId="1A19A4BA" w14:textId="1BC598F2" w:rsidR="003141D3" w:rsidRPr="003141D3" w:rsidRDefault="003141D3" w:rsidP="003141D3">
      <w:pPr>
        <w:pStyle w:val="ListParagraph"/>
        <w:numPr>
          <w:ilvl w:val="0"/>
          <w:numId w:val="5"/>
        </w:numPr>
        <w:rPr>
          <w:rStyle w:val="Strong"/>
          <w:b w:val="0"/>
          <w:sz w:val="20"/>
          <w:szCs w:val="20"/>
        </w:rPr>
      </w:pPr>
      <w:r w:rsidRPr="003141D3">
        <w:rPr>
          <w:rStyle w:val="Strong"/>
          <w:b w:val="0"/>
          <w:sz w:val="20"/>
          <w:szCs w:val="20"/>
        </w:rPr>
        <w:t>You need only t</w:t>
      </w:r>
      <w:r w:rsidR="002761DF">
        <w:rPr>
          <w:rStyle w:val="Strong"/>
          <w:b w:val="0"/>
          <w:sz w:val="20"/>
          <w:szCs w:val="20"/>
        </w:rPr>
        <w:t>he paper version of this book. W</w:t>
      </w:r>
      <w:r w:rsidRPr="003141D3">
        <w:rPr>
          <w:rStyle w:val="Strong"/>
          <w:b w:val="0"/>
          <w:sz w:val="20"/>
          <w:szCs w:val="20"/>
        </w:rPr>
        <w:t xml:space="preserve">e will not use any online features. This will be the primary </w:t>
      </w:r>
      <w:r w:rsidR="002761DF">
        <w:rPr>
          <w:rStyle w:val="Strong"/>
          <w:b w:val="0"/>
          <w:sz w:val="20"/>
          <w:szCs w:val="20"/>
        </w:rPr>
        <w:t>textbook and the only technical resource.</w:t>
      </w:r>
    </w:p>
    <w:p w14:paraId="7EBDE9F2" w14:textId="77777777" w:rsidR="009A2ECC" w:rsidRDefault="009A2ECC" w:rsidP="009A2ECC">
      <w:pPr>
        <w:rPr>
          <w:rStyle w:val="Strong"/>
          <w:b w:val="0"/>
        </w:rPr>
      </w:pPr>
    </w:p>
    <w:p w14:paraId="31CE1DD5" w14:textId="65A305C6" w:rsidR="003141D3" w:rsidRDefault="003141D3" w:rsidP="003141D3">
      <w:pPr>
        <w:rPr>
          <w:rFonts w:ascii="Arial" w:eastAsia="Times New Roman" w:hAnsi="Arial" w:cs="Times New Roman"/>
          <w:color w:val="222222"/>
          <w:sz w:val="20"/>
          <w:szCs w:val="20"/>
          <w:shd w:val="clear" w:color="auto" w:fill="F8F8F8"/>
        </w:rPr>
      </w:pPr>
      <w:r w:rsidRPr="003141D3">
        <w:rPr>
          <w:rFonts w:ascii="Arial" w:eastAsia="Times New Roman" w:hAnsi="Arial" w:cs="Times New Roman"/>
          <w:color w:val="222222"/>
          <w:sz w:val="20"/>
          <w:szCs w:val="20"/>
          <w:shd w:val="clear" w:color="auto" w:fill="F8F8F8"/>
        </w:rPr>
        <w:t>Angrist, Joshua D., and Jörn-Steffen Pischke. </w:t>
      </w:r>
      <w:r w:rsidRPr="003141D3">
        <w:rPr>
          <w:rFonts w:ascii="Arial" w:eastAsia="Times New Roman" w:hAnsi="Arial" w:cs="Times New Roman"/>
          <w:i/>
          <w:iCs/>
          <w:color w:val="222222"/>
          <w:sz w:val="20"/>
          <w:szCs w:val="20"/>
          <w:shd w:val="clear" w:color="auto" w:fill="F8F8F8"/>
        </w:rPr>
        <w:t>Mastering</w:t>
      </w:r>
      <w:r>
        <w:rPr>
          <w:rFonts w:ascii="Arial" w:eastAsia="Times New Roman" w:hAnsi="Arial" w:cs="Times New Roman"/>
          <w:i/>
          <w:iCs/>
          <w:color w:val="222222"/>
          <w:sz w:val="20"/>
          <w:szCs w:val="20"/>
          <w:shd w:val="clear" w:color="auto" w:fill="F8F8F8"/>
        </w:rPr>
        <w:t xml:space="preserve"> </w:t>
      </w:r>
      <w:r w:rsidRPr="003141D3">
        <w:rPr>
          <w:rFonts w:ascii="Arial" w:eastAsia="Times New Roman" w:hAnsi="Arial" w:cs="Times New Roman"/>
          <w:i/>
          <w:iCs/>
          <w:color w:val="222222"/>
          <w:sz w:val="20"/>
          <w:szCs w:val="20"/>
          <w:shd w:val="clear" w:color="auto" w:fill="F8F8F8"/>
        </w:rPr>
        <w:t>'metrics: The path from cause to effect</w:t>
      </w:r>
      <w:r w:rsidRPr="003141D3">
        <w:rPr>
          <w:rFonts w:ascii="Arial" w:eastAsia="Times New Roman" w:hAnsi="Arial" w:cs="Times New Roman"/>
          <w:color w:val="222222"/>
          <w:sz w:val="20"/>
          <w:szCs w:val="20"/>
          <w:shd w:val="clear" w:color="auto" w:fill="F8F8F8"/>
        </w:rPr>
        <w:t>. Princeton University Press, 2014.</w:t>
      </w:r>
    </w:p>
    <w:p w14:paraId="0D43F426" w14:textId="1F6E4D95" w:rsidR="003141D3" w:rsidRPr="003141D3" w:rsidRDefault="003141D3" w:rsidP="003141D3">
      <w:pPr>
        <w:pStyle w:val="ListParagraph"/>
        <w:numPr>
          <w:ilvl w:val="0"/>
          <w:numId w:val="5"/>
        </w:numPr>
        <w:rPr>
          <w:rStyle w:val="Strong"/>
          <w:b w:val="0"/>
          <w:sz w:val="20"/>
          <w:szCs w:val="20"/>
        </w:rPr>
      </w:pPr>
      <w:r w:rsidRPr="003141D3">
        <w:rPr>
          <w:rStyle w:val="Strong"/>
          <w:b w:val="0"/>
          <w:sz w:val="20"/>
          <w:szCs w:val="20"/>
        </w:rPr>
        <w:t xml:space="preserve">This book will </w:t>
      </w:r>
      <w:r>
        <w:rPr>
          <w:rStyle w:val="Strong"/>
          <w:b w:val="0"/>
          <w:sz w:val="20"/>
          <w:szCs w:val="20"/>
        </w:rPr>
        <w:t xml:space="preserve">supplement lecture + Wooldridge. It provides additional intuition and real-world examples of the technical concepts introduced in the main text. </w:t>
      </w:r>
    </w:p>
    <w:p w14:paraId="228837A5" w14:textId="029EB668" w:rsidR="003141D3" w:rsidRPr="003141D3" w:rsidRDefault="003141D3" w:rsidP="003141D3">
      <w:pPr>
        <w:pStyle w:val="ListParagraph"/>
        <w:numPr>
          <w:ilvl w:val="0"/>
          <w:numId w:val="5"/>
        </w:numPr>
        <w:rPr>
          <w:rStyle w:val="Strong"/>
          <w:b w:val="0"/>
          <w:sz w:val="20"/>
          <w:szCs w:val="20"/>
        </w:rPr>
      </w:pPr>
      <w:r w:rsidRPr="003141D3">
        <w:rPr>
          <w:rStyle w:val="Strong"/>
          <w:b w:val="0"/>
          <w:sz w:val="20"/>
          <w:szCs w:val="20"/>
        </w:rPr>
        <w:t xml:space="preserve">Paperback versions sell for as little as $26 on amazon, possibly cheaper at used book sites. </w:t>
      </w:r>
    </w:p>
    <w:p w14:paraId="67C361CA" w14:textId="44CA4691" w:rsidR="003141D3" w:rsidRDefault="003141D3" w:rsidP="009A2ECC">
      <w:pPr>
        <w:rPr>
          <w:rStyle w:val="Strong"/>
          <w:b w:val="0"/>
        </w:rPr>
      </w:pPr>
    </w:p>
    <w:p w14:paraId="1F01F255" w14:textId="47AA15D6" w:rsidR="00586670" w:rsidRDefault="00586670" w:rsidP="009A2ECC">
      <w:pPr>
        <w:rPr>
          <w:rStyle w:val="Strong"/>
          <w:bCs w:val="0"/>
        </w:rPr>
      </w:pPr>
      <w:r>
        <w:rPr>
          <w:rStyle w:val="Strong"/>
          <w:bCs w:val="0"/>
        </w:rPr>
        <w:t>Optional Texts and Resources</w:t>
      </w:r>
    </w:p>
    <w:p w14:paraId="63147EA5" w14:textId="10398567" w:rsidR="00586670" w:rsidRDefault="00586670" w:rsidP="009A2ECC">
      <w:pPr>
        <w:rPr>
          <w:rStyle w:val="Strong"/>
          <w:b w:val="0"/>
        </w:rPr>
      </w:pPr>
      <w:r>
        <w:rPr>
          <w:rStyle w:val="Strong"/>
          <w:b w:val="0"/>
        </w:rPr>
        <w:t xml:space="preserve">In previous years, Mastering Metrics has been an optional resource. </w:t>
      </w:r>
      <w:proofErr w:type="gramStart"/>
      <w:r>
        <w:rPr>
          <w:rStyle w:val="Strong"/>
          <w:b w:val="0"/>
        </w:rPr>
        <w:t>In an effort to</w:t>
      </w:r>
      <w:proofErr w:type="gramEnd"/>
      <w:r>
        <w:rPr>
          <w:rStyle w:val="Strong"/>
          <w:b w:val="0"/>
        </w:rPr>
        <w:t xml:space="preserve"> emphasize the intuition behind regression in addition to the technical mechanics, I have added Mastering Metrics to the required list.</w:t>
      </w:r>
    </w:p>
    <w:p w14:paraId="09BF8355" w14:textId="131E0F3A" w:rsidR="00586670" w:rsidRDefault="00586670" w:rsidP="009A2ECC">
      <w:pPr>
        <w:rPr>
          <w:rStyle w:val="Strong"/>
          <w:b w:val="0"/>
        </w:rPr>
      </w:pPr>
    </w:p>
    <w:p w14:paraId="033AD228" w14:textId="7B0BE26E" w:rsidR="00586670" w:rsidRPr="00586670" w:rsidRDefault="00586670" w:rsidP="009A2ECC">
      <w:pPr>
        <w:rPr>
          <w:rStyle w:val="Strong"/>
          <w:b w:val="0"/>
        </w:rPr>
      </w:pPr>
      <w:r>
        <w:rPr>
          <w:rStyle w:val="Strong"/>
          <w:b w:val="0"/>
        </w:rPr>
        <w:t xml:space="preserve">I recommend the </w:t>
      </w:r>
      <w:r>
        <w:rPr>
          <w:rStyle w:val="Strong"/>
          <w:b w:val="0"/>
          <w:i/>
          <w:iCs/>
        </w:rPr>
        <w:t>stats!</w:t>
      </w:r>
      <w:r>
        <w:rPr>
          <w:rStyle w:val="Strong"/>
          <w:b w:val="0"/>
        </w:rPr>
        <w:t xml:space="preserve"> app (</w:t>
      </w:r>
      <w:hyperlink r:id="rId11" w:history="1">
        <w:r w:rsidRPr="00D61046">
          <w:rPr>
            <w:rStyle w:val="Hyperlink"/>
          </w:rPr>
          <w:t>https://apps.apple.com/us/app/stats-statistics-learning-and-decision-tool/id924564602</w:t>
        </w:r>
      </w:hyperlink>
      <w:r>
        <w:rPr>
          <w:rStyle w:val="Strong"/>
          <w:b w:val="0"/>
        </w:rPr>
        <w:t>) for secondary reinforcement and explanation of concepts. It was developed by a former colleague of mine and students have found it to be a valuable secondary resource. It is priced reasonably at $0.99. It is fully optional and will not be directly referenced at any time in this class.</w:t>
      </w:r>
    </w:p>
    <w:p w14:paraId="79C2FF32" w14:textId="77777777" w:rsidR="00586670" w:rsidRPr="00586670" w:rsidRDefault="00586670" w:rsidP="009A2ECC">
      <w:pPr>
        <w:rPr>
          <w:rStyle w:val="Strong"/>
          <w:b w:val="0"/>
        </w:rPr>
      </w:pPr>
    </w:p>
    <w:p w14:paraId="1C82358B" w14:textId="77777777" w:rsidR="009F68D9" w:rsidRDefault="009F68D9" w:rsidP="009A2ECC">
      <w:pPr>
        <w:rPr>
          <w:rStyle w:val="Strong"/>
        </w:rPr>
      </w:pPr>
      <w:r>
        <w:rPr>
          <w:rStyle w:val="Strong"/>
        </w:rPr>
        <w:t>Required Computing Resources</w:t>
      </w:r>
    </w:p>
    <w:p w14:paraId="00A3F4AA" w14:textId="4568C1F3" w:rsidR="009F68D9" w:rsidRDefault="009F68D9" w:rsidP="009A2ECC">
      <w:pPr>
        <w:rPr>
          <w:rStyle w:val="Strong"/>
          <w:b w:val="0"/>
          <w:bCs w:val="0"/>
        </w:rPr>
      </w:pPr>
      <w:r>
        <w:rPr>
          <w:rStyle w:val="Strong"/>
          <w:b w:val="0"/>
          <w:bCs w:val="0"/>
        </w:rPr>
        <w:t>Part of this course</w:t>
      </w:r>
      <w:r w:rsidR="007E6307">
        <w:rPr>
          <w:rStyle w:val="Strong"/>
          <w:b w:val="0"/>
          <w:bCs w:val="0"/>
        </w:rPr>
        <w:t>’</w:t>
      </w:r>
      <w:r>
        <w:rPr>
          <w:rStyle w:val="Strong"/>
          <w:b w:val="0"/>
          <w:bCs w:val="0"/>
        </w:rPr>
        <w:t xml:space="preserve">s objectives are to gain proficiency in using </w:t>
      </w:r>
      <w:r w:rsidR="00FD7769">
        <w:rPr>
          <w:rStyle w:val="Strong"/>
          <w:b w:val="0"/>
          <w:bCs w:val="0"/>
        </w:rPr>
        <w:t>R</w:t>
      </w:r>
      <w:r>
        <w:rPr>
          <w:rStyle w:val="Strong"/>
          <w:b w:val="0"/>
          <w:bCs w:val="0"/>
        </w:rPr>
        <w:t xml:space="preserve"> for statistical analysis. As such, you must have access to a copy of </w:t>
      </w:r>
      <w:r w:rsidR="00FD7769">
        <w:rPr>
          <w:rStyle w:val="Strong"/>
          <w:b w:val="0"/>
          <w:bCs w:val="0"/>
        </w:rPr>
        <w:t>R and R Studio. Both pieces of software are open source and are completely free</w:t>
      </w:r>
      <w:r>
        <w:rPr>
          <w:rStyle w:val="Strong"/>
          <w:b w:val="0"/>
          <w:bCs w:val="0"/>
        </w:rPr>
        <w:t>.</w:t>
      </w:r>
    </w:p>
    <w:p w14:paraId="3B66B220" w14:textId="77777777" w:rsidR="009F68D9" w:rsidRDefault="009F68D9" w:rsidP="009A2ECC">
      <w:pPr>
        <w:rPr>
          <w:rStyle w:val="Strong"/>
        </w:rPr>
      </w:pPr>
    </w:p>
    <w:p w14:paraId="383F1C8D" w14:textId="1F50EE24" w:rsidR="000C1BB9" w:rsidRDefault="000C1BB9" w:rsidP="009A2ECC">
      <w:pPr>
        <w:rPr>
          <w:rStyle w:val="Strong"/>
        </w:rPr>
      </w:pPr>
      <w:r w:rsidRPr="000C1BB9">
        <w:rPr>
          <w:rStyle w:val="Strong"/>
        </w:rPr>
        <w:t>Att</w:t>
      </w:r>
      <w:r>
        <w:rPr>
          <w:rStyle w:val="Strong"/>
        </w:rPr>
        <w:t xml:space="preserve">endance </w:t>
      </w:r>
      <w:r w:rsidR="001A08A5">
        <w:rPr>
          <w:rStyle w:val="Strong"/>
        </w:rPr>
        <w:t xml:space="preserve">Policy </w:t>
      </w:r>
      <w:r w:rsidR="00547CF9">
        <w:rPr>
          <w:rStyle w:val="Strong"/>
        </w:rPr>
        <w:t>and Use of Electronics During Class</w:t>
      </w:r>
    </w:p>
    <w:p w14:paraId="6F936ABD" w14:textId="53F2BC21" w:rsidR="00A9098E" w:rsidRPr="00547CF9" w:rsidRDefault="000C1BB9" w:rsidP="00A9098E">
      <w:pPr>
        <w:rPr>
          <w:bCs/>
        </w:rPr>
      </w:pPr>
      <w:r w:rsidRPr="00547CF9">
        <w:rPr>
          <w:rStyle w:val="Strong"/>
          <w:b w:val="0"/>
        </w:rPr>
        <w:t xml:space="preserve">This course </w:t>
      </w:r>
      <w:r w:rsidR="003975E0">
        <w:rPr>
          <w:rStyle w:val="Strong"/>
          <w:b w:val="0"/>
        </w:rPr>
        <w:t xml:space="preserve">is taught synchronously. It </w:t>
      </w:r>
      <w:r w:rsidRPr="00547CF9">
        <w:rPr>
          <w:rStyle w:val="Strong"/>
          <w:b w:val="0"/>
        </w:rPr>
        <w:t xml:space="preserve">requires active participation in class and completion of all assigned readings. Therefore, attendance is an important part of your grade. </w:t>
      </w:r>
      <w:r w:rsidR="00547CF9" w:rsidRPr="00547CF9">
        <w:rPr>
          <w:rStyle w:val="Strong"/>
          <w:b w:val="0"/>
        </w:rPr>
        <w:t xml:space="preserve">Frequent </w:t>
      </w:r>
      <w:r w:rsidR="00547CF9">
        <w:rPr>
          <w:rStyle w:val="Strong"/>
          <w:b w:val="0"/>
        </w:rPr>
        <w:t xml:space="preserve">unexcused </w:t>
      </w:r>
      <w:r w:rsidR="00547CF9" w:rsidRPr="00547CF9">
        <w:rPr>
          <w:rStyle w:val="Strong"/>
          <w:b w:val="0"/>
        </w:rPr>
        <w:t xml:space="preserve">absences will directly impact your class participation </w:t>
      </w:r>
      <w:r w:rsidR="003677C4" w:rsidRPr="00547CF9">
        <w:rPr>
          <w:rStyle w:val="Strong"/>
          <w:b w:val="0"/>
        </w:rPr>
        <w:t>score and</w:t>
      </w:r>
      <w:r w:rsidR="00547CF9" w:rsidRPr="00547CF9">
        <w:rPr>
          <w:rStyle w:val="Strong"/>
          <w:b w:val="0"/>
        </w:rPr>
        <w:t xml:space="preserve"> will indirectly affect your reading responses and in-class quizzes.</w:t>
      </w:r>
      <w:del w:id="67" w:author="Kirkpatrick, Justin" w:date="2020-12-27T11:08:00Z">
        <w:r w:rsidR="00547CF9" w:rsidRPr="00547CF9" w:rsidDel="003975E0">
          <w:rPr>
            <w:rStyle w:val="Strong"/>
            <w:b w:val="0"/>
          </w:rPr>
          <w:delText xml:space="preserve"> Electronics (e.g. phones, tablets for anything other than note-taking) are not allowed</w:delText>
        </w:r>
        <w:r w:rsidR="00547CF9" w:rsidDel="003975E0">
          <w:rPr>
            <w:rStyle w:val="Strong"/>
            <w:b w:val="0"/>
          </w:rPr>
          <w:delText xml:space="preserve"> during class, and their use will also directly impact your class participation score. </w:delText>
        </w:r>
      </w:del>
    </w:p>
    <w:p w14:paraId="5E47479E" w14:textId="77777777" w:rsidR="00A9098E" w:rsidRPr="000C1BB9" w:rsidRDefault="00A9098E" w:rsidP="009A2ECC">
      <w:pPr>
        <w:rPr>
          <w:rStyle w:val="Strong"/>
        </w:rPr>
      </w:pPr>
    </w:p>
    <w:p w14:paraId="683725C9" w14:textId="77777777" w:rsidR="000C1BB9" w:rsidRDefault="000C1BB9" w:rsidP="009A2ECC">
      <w:pPr>
        <w:rPr>
          <w:rStyle w:val="Strong"/>
          <w:b w:val="0"/>
        </w:rPr>
      </w:pPr>
    </w:p>
    <w:p w14:paraId="48436D31" w14:textId="77777777" w:rsidR="00A6140F" w:rsidRDefault="00A6140F" w:rsidP="009A2ECC">
      <w:pPr>
        <w:rPr>
          <w:rStyle w:val="Strong"/>
        </w:rPr>
      </w:pPr>
      <w:r>
        <w:rPr>
          <w:rStyle w:val="Strong"/>
        </w:rPr>
        <w:br w:type="page"/>
      </w:r>
    </w:p>
    <w:p w14:paraId="56C4E30C" w14:textId="60FF96A7" w:rsidR="009A2ECC" w:rsidRDefault="001A08A5" w:rsidP="009A2ECC">
      <w:pPr>
        <w:rPr>
          <w:rStyle w:val="Strong"/>
        </w:rPr>
      </w:pPr>
      <w:r>
        <w:rPr>
          <w:rStyle w:val="Strong"/>
        </w:rPr>
        <w:lastRenderedPageBreak/>
        <w:t>Grading Criteria, Assignments, and Assessments</w:t>
      </w:r>
    </w:p>
    <w:p w14:paraId="3780B99E" w14:textId="7F8F0778" w:rsidR="00DE24AF" w:rsidRDefault="00B23B62" w:rsidP="009A2ECC">
      <w:pPr>
        <w:rPr>
          <w:rStyle w:val="Strong"/>
        </w:rPr>
      </w:pPr>
      <w:r>
        <w:rPr>
          <w:rStyle w:val="Strong"/>
          <w:b w:val="0"/>
        </w:rPr>
        <w:t xml:space="preserve">Please note: </w:t>
      </w:r>
      <w:r>
        <w:rPr>
          <w:rStyle w:val="Strong"/>
        </w:rPr>
        <w:t>no late work is accepted.</w:t>
      </w:r>
    </w:p>
    <w:p w14:paraId="0956826B" w14:textId="77777777" w:rsidR="00267A85" w:rsidRDefault="00267A85" w:rsidP="009A2ECC">
      <w:pPr>
        <w:rPr>
          <w:rStyle w:val="Strong"/>
        </w:rPr>
      </w:pPr>
    </w:p>
    <w:tbl>
      <w:tblPr>
        <w:tblStyle w:val="TableGrid"/>
        <w:tblW w:w="0" w:type="auto"/>
        <w:tblLook w:val="04A0" w:firstRow="1" w:lastRow="0" w:firstColumn="1" w:lastColumn="0" w:noHBand="0" w:noVBand="1"/>
        <w:tblPrChange w:id="68" w:author="Kirkpatrick, Justin" w:date="2020-12-27T11:42:00Z">
          <w:tblPr>
            <w:tblStyle w:val="TableGrid"/>
            <w:tblW w:w="0" w:type="auto"/>
            <w:tblLook w:val="04A0" w:firstRow="1" w:lastRow="0" w:firstColumn="1" w:lastColumn="0" w:noHBand="0" w:noVBand="1"/>
          </w:tblPr>
        </w:tblPrChange>
      </w:tblPr>
      <w:tblGrid>
        <w:gridCol w:w="5868"/>
        <w:gridCol w:w="3996"/>
        <w:tblGridChange w:id="69">
          <w:tblGrid>
            <w:gridCol w:w="4932"/>
            <w:gridCol w:w="4932"/>
          </w:tblGrid>
        </w:tblGridChange>
      </w:tblGrid>
      <w:tr w:rsidR="00267A85" w14:paraId="1C520D68" w14:textId="77777777" w:rsidTr="00427D6E">
        <w:tc>
          <w:tcPr>
            <w:tcW w:w="5868" w:type="dxa"/>
            <w:tcPrChange w:id="70" w:author="Kirkpatrick, Justin" w:date="2020-12-27T11:42:00Z">
              <w:tcPr>
                <w:tcW w:w="4932" w:type="dxa"/>
              </w:tcPr>
            </w:tcPrChange>
          </w:tcPr>
          <w:p w14:paraId="1DBC0728" w14:textId="1F50EFE5" w:rsidR="00267A85" w:rsidRDefault="00C210C5" w:rsidP="009A2ECC">
            <w:pPr>
              <w:rPr>
                <w:rStyle w:val="Strong"/>
                <w:b w:val="0"/>
              </w:rPr>
            </w:pPr>
            <w:r>
              <w:rPr>
                <w:rStyle w:val="Strong"/>
                <w:b w:val="0"/>
              </w:rPr>
              <w:t>Class participation</w:t>
            </w:r>
          </w:p>
        </w:tc>
        <w:tc>
          <w:tcPr>
            <w:tcW w:w="3996" w:type="dxa"/>
            <w:tcPrChange w:id="71" w:author="Kirkpatrick, Justin" w:date="2020-12-27T11:42:00Z">
              <w:tcPr>
                <w:tcW w:w="4932" w:type="dxa"/>
              </w:tcPr>
            </w:tcPrChange>
          </w:tcPr>
          <w:p w14:paraId="516B4C11" w14:textId="1D6FD131" w:rsidR="00267A85" w:rsidRDefault="00C210C5" w:rsidP="009A2ECC">
            <w:pPr>
              <w:rPr>
                <w:rStyle w:val="Strong"/>
                <w:b w:val="0"/>
              </w:rPr>
            </w:pPr>
            <w:r>
              <w:rPr>
                <w:rStyle w:val="Strong"/>
                <w:b w:val="0"/>
              </w:rPr>
              <w:t>5</w:t>
            </w:r>
            <w:r w:rsidR="00267A85">
              <w:rPr>
                <w:rStyle w:val="Strong"/>
                <w:b w:val="0"/>
              </w:rPr>
              <w:t>%</w:t>
            </w:r>
          </w:p>
        </w:tc>
      </w:tr>
      <w:tr w:rsidR="00267A85" w14:paraId="3BDFC981" w14:textId="77777777" w:rsidTr="00427D6E">
        <w:tc>
          <w:tcPr>
            <w:tcW w:w="5868" w:type="dxa"/>
            <w:tcPrChange w:id="72" w:author="Kirkpatrick, Justin" w:date="2020-12-27T11:42:00Z">
              <w:tcPr>
                <w:tcW w:w="4932" w:type="dxa"/>
              </w:tcPr>
            </w:tcPrChange>
          </w:tcPr>
          <w:p w14:paraId="2BA9C02F" w14:textId="07C8630D" w:rsidR="00267A85" w:rsidRDefault="00C210C5" w:rsidP="009A2ECC">
            <w:pPr>
              <w:rPr>
                <w:rStyle w:val="Strong"/>
                <w:b w:val="0"/>
              </w:rPr>
            </w:pPr>
            <w:r>
              <w:rPr>
                <w:rStyle w:val="Strong"/>
                <w:b w:val="0"/>
              </w:rPr>
              <w:t>Weekly-ish reading responses</w:t>
            </w:r>
          </w:p>
        </w:tc>
        <w:tc>
          <w:tcPr>
            <w:tcW w:w="3996" w:type="dxa"/>
            <w:tcPrChange w:id="73" w:author="Kirkpatrick, Justin" w:date="2020-12-27T11:42:00Z">
              <w:tcPr>
                <w:tcW w:w="4932" w:type="dxa"/>
              </w:tcPr>
            </w:tcPrChange>
          </w:tcPr>
          <w:p w14:paraId="2A3E8778" w14:textId="050D4F80" w:rsidR="00267A85" w:rsidRDefault="00C210C5" w:rsidP="009A2ECC">
            <w:pPr>
              <w:rPr>
                <w:rStyle w:val="Strong"/>
                <w:b w:val="0"/>
              </w:rPr>
            </w:pPr>
            <w:r>
              <w:rPr>
                <w:rStyle w:val="Strong"/>
                <w:b w:val="0"/>
              </w:rPr>
              <w:t>10</w:t>
            </w:r>
            <w:r w:rsidR="00267A85">
              <w:rPr>
                <w:rStyle w:val="Strong"/>
                <w:b w:val="0"/>
              </w:rPr>
              <w:t>%</w:t>
            </w:r>
          </w:p>
        </w:tc>
      </w:tr>
      <w:tr w:rsidR="00267A85" w14:paraId="43F60480" w14:textId="77777777" w:rsidTr="00427D6E">
        <w:tc>
          <w:tcPr>
            <w:tcW w:w="5868" w:type="dxa"/>
            <w:tcPrChange w:id="74" w:author="Kirkpatrick, Justin" w:date="2020-12-27T11:42:00Z">
              <w:tcPr>
                <w:tcW w:w="4932" w:type="dxa"/>
              </w:tcPr>
            </w:tcPrChange>
          </w:tcPr>
          <w:p w14:paraId="12D91178" w14:textId="033524B4" w:rsidR="00267A85" w:rsidRDefault="00267A85" w:rsidP="007F3549">
            <w:pPr>
              <w:rPr>
                <w:rStyle w:val="Strong"/>
                <w:b w:val="0"/>
              </w:rPr>
            </w:pPr>
            <w:r>
              <w:rPr>
                <w:rStyle w:val="Strong"/>
                <w:b w:val="0"/>
              </w:rPr>
              <w:t>Problem sets</w:t>
            </w:r>
            <w:r w:rsidR="001A08A5">
              <w:rPr>
                <w:rStyle w:val="Strong"/>
                <w:b w:val="0"/>
              </w:rPr>
              <w:t xml:space="preserve"> (in </w:t>
            </w:r>
            <w:r w:rsidR="007F3549">
              <w:rPr>
                <w:rStyle w:val="Strong"/>
                <w:b w:val="0"/>
              </w:rPr>
              <w:t>R</w:t>
            </w:r>
            <w:r w:rsidR="001A08A5">
              <w:rPr>
                <w:rStyle w:val="Strong"/>
                <w:b w:val="0"/>
              </w:rPr>
              <w:t>)</w:t>
            </w:r>
            <w:r>
              <w:rPr>
                <w:rStyle w:val="Strong"/>
                <w:b w:val="0"/>
              </w:rPr>
              <w:t xml:space="preserve"> (</w:t>
            </w:r>
            <w:r w:rsidR="007F3549">
              <w:rPr>
                <w:rStyle w:val="Strong"/>
                <w:b w:val="0"/>
              </w:rPr>
              <w:t>5</w:t>
            </w:r>
            <w:r>
              <w:rPr>
                <w:rStyle w:val="Strong"/>
                <w:b w:val="0"/>
              </w:rPr>
              <w:t xml:space="preserve"> total)</w:t>
            </w:r>
          </w:p>
        </w:tc>
        <w:tc>
          <w:tcPr>
            <w:tcW w:w="3996" w:type="dxa"/>
            <w:tcPrChange w:id="75" w:author="Kirkpatrick, Justin" w:date="2020-12-27T11:42:00Z">
              <w:tcPr>
                <w:tcW w:w="4932" w:type="dxa"/>
              </w:tcPr>
            </w:tcPrChange>
          </w:tcPr>
          <w:p w14:paraId="2C7FF566" w14:textId="17B58055" w:rsidR="00267A85" w:rsidRDefault="00863292" w:rsidP="009A2ECC">
            <w:pPr>
              <w:rPr>
                <w:rStyle w:val="Strong"/>
                <w:b w:val="0"/>
              </w:rPr>
            </w:pPr>
            <w:r>
              <w:rPr>
                <w:rStyle w:val="Strong"/>
                <w:b w:val="0"/>
              </w:rPr>
              <w:t>25</w:t>
            </w:r>
            <w:r w:rsidR="00267A85">
              <w:rPr>
                <w:rStyle w:val="Strong"/>
                <w:b w:val="0"/>
              </w:rPr>
              <w:t>%</w:t>
            </w:r>
          </w:p>
        </w:tc>
      </w:tr>
      <w:tr w:rsidR="00267A85" w14:paraId="61DE921D" w14:textId="77777777" w:rsidTr="00427D6E">
        <w:tc>
          <w:tcPr>
            <w:tcW w:w="5868" w:type="dxa"/>
            <w:tcPrChange w:id="76" w:author="Kirkpatrick, Justin" w:date="2020-12-27T11:42:00Z">
              <w:tcPr>
                <w:tcW w:w="4932" w:type="dxa"/>
              </w:tcPr>
            </w:tcPrChange>
          </w:tcPr>
          <w:p w14:paraId="5017700D" w14:textId="5047E64B" w:rsidR="00267A85" w:rsidRDefault="00267A85" w:rsidP="00267A85">
            <w:pPr>
              <w:rPr>
                <w:rStyle w:val="Strong"/>
                <w:b w:val="0"/>
              </w:rPr>
            </w:pPr>
            <w:r>
              <w:rPr>
                <w:rStyle w:val="Strong"/>
                <w:b w:val="0"/>
              </w:rPr>
              <w:t>In-class quizzes (</w:t>
            </w:r>
            <w:ins w:id="77" w:author="Kirkpatrick, Justin" w:date="2020-12-27T11:34:00Z">
              <w:r w:rsidR="00C04485">
                <w:rPr>
                  <w:rStyle w:val="Strong"/>
                  <w:b w:val="0"/>
                </w:rPr>
                <w:t>8</w:t>
              </w:r>
            </w:ins>
            <w:del w:id="78" w:author="Kirkpatrick, Justin" w:date="2020-12-27T11:29:00Z">
              <w:r w:rsidDel="00C04485">
                <w:rPr>
                  <w:rStyle w:val="Strong"/>
                  <w:b w:val="0"/>
                </w:rPr>
                <w:delText>8</w:delText>
              </w:r>
            </w:del>
            <w:r>
              <w:rPr>
                <w:rStyle w:val="Strong"/>
                <w:b w:val="0"/>
              </w:rPr>
              <w:t xml:space="preserve"> total)</w:t>
            </w:r>
          </w:p>
        </w:tc>
        <w:tc>
          <w:tcPr>
            <w:tcW w:w="3996" w:type="dxa"/>
            <w:tcPrChange w:id="79" w:author="Kirkpatrick, Justin" w:date="2020-12-27T11:42:00Z">
              <w:tcPr>
                <w:tcW w:w="4932" w:type="dxa"/>
              </w:tcPr>
            </w:tcPrChange>
          </w:tcPr>
          <w:p w14:paraId="2E327C7D" w14:textId="00829044" w:rsidR="00267A85" w:rsidRDefault="00267A85" w:rsidP="009A2ECC">
            <w:pPr>
              <w:rPr>
                <w:rStyle w:val="Strong"/>
                <w:b w:val="0"/>
              </w:rPr>
            </w:pPr>
            <w:r>
              <w:rPr>
                <w:rStyle w:val="Strong"/>
                <w:b w:val="0"/>
              </w:rPr>
              <w:t>10%</w:t>
            </w:r>
          </w:p>
        </w:tc>
      </w:tr>
      <w:tr w:rsidR="00267A85" w14:paraId="7B0918E3" w14:textId="77777777" w:rsidTr="00427D6E">
        <w:tc>
          <w:tcPr>
            <w:tcW w:w="5868" w:type="dxa"/>
            <w:tcPrChange w:id="80" w:author="Kirkpatrick, Justin" w:date="2020-12-27T11:42:00Z">
              <w:tcPr>
                <w:tcW w:w="4932" w:type="dxa"/>
              </w:tcPr>
            </w:tcPrChange>
          </w:tcPr>
          <w:p w14:paraId="3298400C" w14:textId="2B788439" w:rsidR="00267A85" w:rsidRDefault="00267A85" w:rsidP="004C75D0">
            <w:pPr>
              <w:rPr>
                <w:rStyle w:val="Strong"/>
                <w:b w:val="0"/>
              </w:rPr>
            </w:pPr>
            <w:r>
              <w:rPr>
                <w:rStyle w:val="Strong"/>
                <w:b w:val="0"/>
              </w:rPr>
              <w:t>Midterm</w:t>
            </w:r>
            <w:r w:rsidR="004C75D0">
              <w:rPr>
                <w:rStyle w:val="Strong"/>
                <w:b w:val="0"/>
                <w:bCs w:val="0"/>
              </w:rPr>
              <w:t xml:space="preserve"> </w:t>
            </w:r>
            <w:ins w:id="81" w:author="Kirkpatrick, Justin" w:date="2020-12-27T11:42:00Z">
              <w:r w:rsidR="00427D6E">
                <w:rPr>
                  <w:rStyle w:val="Strong"/>
                  <w:b w:val="0"/>
                  <w:bCs w:val="0"/>
                </w:rPr>
                <w:t>(</w:t>
              </w:r>
            </w:ins>
            <w:r w:rsidR="00A61C92">
              <w:rPr>
                <w:rStyle w:val="Strong"/>
              </w:rPr>
              <w:t>Tuesday</w:t>
            </w:r>
            <w:ins w:id="82" w:author="Kirkpatrick, Justin" w:date="2020-12-27T11:42:00Z">
              <w:r w:rsidR="00427D6E" w:rsidRPr="00427D6E">
                <w:rPr>
                  <w:rStyle w:val="Strong"/>
                  <w:rPrChange w:id="83" w:author="Kirkpatrick, Justin" w:date="2020-12-27T11:43:00Z">
                    <w:rPr>
                      <w:rStyle w:val="Strong"/>
                      <w:b w:val="0"/>
                      <w:bCs w:val="0"/>
                    </w:rPr>
                  </w:rPrChange>
                </w:rPr>
                <w:t xml:space="preserve"> March </w:t>
              </w:r>
            </w:ins>
            <w:r w:rsidR="00A61C92">
              <w:rPr>
                <w:rStyle w:val="Strong"/>
              </w:rPr>
              <w:t>9</w:t>
            </w:r>
            <w:ins w:id="84" w:author="Kirkpatrick, Justin" w:date="2020-12-27T11:42:00Z">
              <w:r w:rsidR="00427D6E" w:rsidRPr="00427D6E">
                <w:rPr>
                  <w:rStyle w:val="Strong"/>
                  <w:vertAlign w:val="superscript"/>
                  <w:rPrChange w:id="85" w:author="Kirkpatrick, Justin" w:date="2020-12-27T11:43:00Z">
                    <w:rPr>
                      <w:rStyle w:val="Strong"/>
                      <w:b w:val="0"/>
                      <w:bCs w:val="0"/>
                    </w:rPr>
                  </w:rPrChange>
                </w:rPr>
                <w:t>th</w:t>
              </w:r>
              <w:r w:rsidR="00427D6E" w:rsidRPr="00427D6E">
                <w:rPr>
                  <w:rStyle w:val="Strong"/>
                  <w:rPrChange w:id="86" w:author="Kirkpatrick, Justin" w:date="2020-12-27T11:43:00Z">
                    <w:rPr>
                      <w:rStyle w:val="Strong"/>
                      <w:b w:val="0"/>
                      <w:bCs w:val="0"/>
                    </w:rPr>
                  </w:rPrChange>
                </w:rPr>
                <w:t xml:space="preserve">, </w:t>
              </w:r>
              <w:proofErr w:type="gramStart"/>
              <w:r w:rsidR="00427D6E" w:rsidRPr="00427D6E">
                <w:rPr>
                  <w:rStyle w:val="Strong"/>
                  <w:rPrChange w:id="87" w:author="Kirkpatrick, Justin" w:date="2020-12-27T11:43:00Z">
                    <w:rPr>
                      <w:rStyle w:val="Strong"/>
                      <w:b w:val="0"/>
                      <w:bCs w:val="0"/>
                    </w:rPr>
                  </w:rPrChange>
                </w:rPr>
                <w:t>202</w:t>
              </w:r>
            </w:ins>
            <w:ins w:id="88" w:author="Kirkpatrick, Justin" w:date="2020-12-27T11:43:00Z">
              <w:r w:rsidR="00427D6E" w:rsidRPr="00427D6E">
                <w:rPr>
                  <w:rStyle w:val="Strong"/>
                  <w:rPrChange w:id="89" w:author="Kirkpatrick, Justin" w:date="2020-12-27T11:43:00Z">
                    <w:rPr>
                      <w:rStyle w:val="Strong"/>
                      <w:b w:val="0"/>
                      <w:bCs w:val="0"/>
                    </w:rPr>
                  </w:rPrChange>
                </w:rPr>
                <w:t>1</w:t>
              </w:r>
              <w:proofErr w:type="gramEnd"/>
              <w:r w:rsidR="00427D6E" w:rsidRPr="00427D6E">
                <w:rPr>
                  <w:rStyle w:val="Strong"/>
                  <w:rPrChange w:id="90" w:author="Kirkpatrick, Justin" w:date="2020-12-27T11:43:00Z">
                    <w:rPr>
                      <w:rStyle w:val="Strong"/>
                      <w:b w:val="0"/>
                      <w:bCs w:val="0"/>
                    </w:rPr>
                  </w:rPrChange>
                </w:rPr>
                <w:t xml:space="preserve"> </w:t>
              </w:r>
              <w:r w:rsidR="00427D6E" w:rsidRPr="00BA1BE8">
                <w:rPr>
                  <w:rStyle w:val="Strong"/>
                  <w:rPrChange w:id="91" w:author="Kirkpatrick, Justin" w:date="2020-12-27T11:57:00Z">
                    <w:rPr>
                      <w:rStyle w:val="Strong"/>
                      <w:b w:val="0"/>
                      <w:bCs w:val="0"/>
                    </w:rPr>
                  </w:rPrChange>
                </w:rPr>
                <w:t>during class</w:t>
              </w:r>
              <w:r w:rsidR="00427D6E">
                <w:rPr>
                  <w:rStyle w:val="Strong"/>
                  <w:b w:val="0"/>
                  <w:bCs w:val="0"/>
                </w:rPr>
                <w:t>)</w:t>
              </w:r>
            </w:ins>
            <w:del w:id="92" w:author="Kirkpatrick, Justin" w:date="2020-12-27T11:09:00Z">
              <w:r w:rsidR="004C75D0" w:rsidDel="003975E0">
                <w:rPr>
                  <w:rStyle w:val="Strong"/>
                  <w:b w:val="0"/>
                  <w:bCs w:val="0"/>
                </w:rPr>
                <w:delText>(</w:delText>
              </w:r>
            </w:del>
            <w:del w:id="93" w:author="Kirkpatrick, Justin" w:date="2020-12-27T11:08:00Z">
              <w:r w:rsidR="004C75D0" w:rsidDel="003975E0">
                <w:rPr>
                  <w:rStyle w:val="Strong"/>
                  <w:b w:val="0"/>
                  <w:bCs w:val="0"/>
                </w:rPr>
                <w:delText>Wednesday, Feb 26</w:delText>
              </w:r>
              <w:r w:rsidR="004C75D0" w:rsidRPr="004C75D0" w:rsidDel="003975E0">
                <w:rPr>
                  <w:rStyle w:val="Strong"/>
                  <w:b w:val="0"/>
                  <w:bCs w:val="0"/>
                  <w:vertAlign w:val="superscript"/>
                </w:rPr>
                <w:delText>th</w:delText>
              </w:r>
              <w:r w:rsidR="004C75D0" w:rsidDel="003975E0">
                <w:rPr>
                  <w:rStyle w:val="Strong"/>
                  <w:b w:val="0"/>
                  <w:bCs w:val="0"/>
                </w:rPr>
                <w:delText>, 2020 in class</w:delText>
              </w:r>
            </w:del>
            <w:del w:id="94" w:author="Kirkpatrick, Justin" w:date="2020-12-27T11:09:00Z">
              <w:r w:rsidR="0038029D" w:rsidRPr="0038029D" w:rsidDel="003975E0">
                <w:rPr>
                  <w:rStyle w:val="Strong"/>
                  <w:b w:val="0"/>
                  <w:bCs w:val="0"/>
                </w:rPr>
                <w:delText>)</w:delText>
              </w:r>
            </w:del>
          </w:p>
        </w:tc>
        <w:tc>
          <w:tcPr>
            <w:tcW w:w="3996" w:type="dxa"/>
            <w:tcPrChange w:id="95" w:author="Kirkpatrick, Justin" w:date="2020-12-27T11:42:00Z">
              <w:tcPr>
                <w:tcW w:w="4932" w:type="dxa"/>
              </w:tcPr>
            </w:tcPrChange>
          </w:tcPr>
          <w:p w14:paraId="15DDDA36" w14:textId="11957545" w:rsidR="00267A85" w:rsidRDefault="00C210C5" w:rsidP="009A2ECC">
            <w:pPr>
              <w:rPr>
                <w:rStyle w:val="Strong"/>
                <w:b w:val="0"/>
              </w:rPr>
            </w:pPr>
            <w:r>
              <w:rPr>
                <w:rStyle w:val="Strong"/>
                <w:b w:val="0"/>
              </w:rPr>
              <w:t>2</w:t>
            </w:r>
            <w:r w:rsidR="00863292">
              <w:rPr>
                <w:rStyle w:val="Strong"/>
                <w:b w:val="0"/>
              </w:rPr>
              <w:t>0</w:t>
            </w:r>
            <w:r w:rsidR="00267A85">
              <w:rPr>
                <w:rStyle w:val="Strong"/>
                <w:b w:val="0"/>
              </w:rPr>
              <w:t>%</w:t>
            </w:r>
          </w:p>
        </w:tc>
      </w:tr>
      <w:tr w:rsidR="00267A85" w14:paraId="4996F255" w14:textId="77777777" w:rsidTr="00427D6E">
        <w:tc>
          <w:tcPr>
            <w:tcW w:w="5868" w:type="dxa"/>
            <w:tcPrChange w:id="96" w:author="Kirkpatrick, Justin" w:date="2020-12-27T11:42:00Z">
              <w:tcPr>
                <w:tcW w:w="4932" w:type="dxa"/>
              </w:tcPr>
            </w:tcPrChange>
          </w:tcPr>
          <w:p w14:paraId="4C3D6A8D" w14:textId="60E64581" w:rsidR="00267A85" w:rsidRDefault="00267A85" w:rsidP="007F3549">
            <w:pPr>
              <w:rPr>
                <w:rStyle w:val="Strong"/>
                <w:b w:val="0"/>
              </w:rPr>
            </w:pPr>
            <w:r>
              <w:rPr>
                <w:rStyle w:val="Strong"/>
                <w:b w:val="0"/>
              </w:rPr>
              <w:t>Final</w:t>
            </w:r>
            <w:r w:rsidR="003677C4">
              <w:rPr>
                <w:rStyle w:val="Strong"/>
                <w:b w:val="0"/>
              </w:rPr>
              <w:t xml:space="preserve"> (</w:t>
            </w:r>
            <w:del w:id="97" w:author="Kirkpatrick, Justin" w:date="2020-12-27T11:09:00Z">
              <w:r w:rsidR="007F3549" w:rsidRPr="00427D6E" w:rsidDel="003975E0">
                <w:rPr>
                  <w:rStyle w:val="Strong"/>
                  <w:bCs w:val="0"/>
                  <w:rPrChange w:id="98" w:author="Kirkpatrick, Justin" w:date="2020-12-27T11:43:00Z">
                    <w:rPr>
                      <w:rStyle w:val="Strong"/>
                      <w:b w:val="0"/>
                    </w:rPr>
                  </w:rPrChange>
                </w:rPr>
                <w:delText>Thursday, April 30</w:delText>
              </w:r>
              <w:r w:rsidR="007F3549" w:rsidRPr="00427D6E" w:rsidDel="003975E0">
                <w:rPr>
                  <w:rStyle w:val="Strong"/>
                  <w:bCs w:val="0"/>
                  <w:vertAlign w:val="superscript"/>
                  <w:rPrChange w:id="99" w:author="Kirkpatrick, Justin" w:date="2020-12-27T11:43:00Z">
                    <w:rPr>
                      <w:rStyle w:val="Strong"/>
                      <w:b w:val="0"/>
                      <w:vertAlign w:val="superscript"/>
                    </w:rPr>
                  </w:rPrChange>
                </w:rPr>
                <w:delText>th</w:delText>
              </w:r>
              <w:r w:rsidR="007F3549" w:rsidRPr="00427D6E" w:rsidDel="003975E0">
                <w:rPr>
                  <w:rStyle w:val="Strong"/>
                  <w:bCs w:val="0"/>
                  <w:rPrChange w:id="100" w:author="Kirkpatrick, Justin" w:date="2020-12-27T11:43:00Z">
                    <w:rPr>
                      <w:rStyle w:val="Strong"/>
                      <w:b w:val="0"/>
                    </w:rPr>
                  </w:rPrChange>
                </w:rPr>
                <w:delText xml:space="preserve"> 2020 @ 7:45am</w:delText>
              </w:r>
            </w:del>
            <w:ins w:id="101" w:author="Kirkpatrick, Justin" w:date="2020-12-27T11:42:00Z">
              <w:r w:rsidR="00427D6E" w:rsidRPr="00427D6E">
                <w:rPr>
                  <w:rStyle w:val="Strong"/>
                  <w:bCs w:val="0"/>
                  <w:rPrChange w:id="102" w:author="Kirkpatrick, Justin" w:date="2020-12-27T11:43:00Z">
                    <w:rPr>
                      <w:rStyle w:val="Strong"/>
                      <w:b w:val="0"/>
                    </w:rPr>
                  </w:rPrChange>
                </w:rPr>
                <w:t xml:space="preserve">Thursday </w:t>
              </w:r>
              <w:r w:rsidR="00427D6E" w:rsidRPr="00427D6E">
                <w:rPr>
                  <w:rStyle w:val="Strong"/>
                  <w:bCs w:val="0"/>
                  <w:rPrChange w:id="103" w:author="Kirkpatrick, Justin" w:date="2020-12-27T11:42:00Z">
                    <w:rPr>
                      <w:rStyle w:val="Strong"/>
                      <w:b w:val="0"/>
                    </w:rPr>
                  </w:rPrChange>
                </w:rPr>
                <w:t xml:space="preserve">April 29th, </w:t>
              </w:r>
              <w:proofErr w:type="gramStart"/>
              <w:r w:rsidR="00427D6E" w:rsidRPr="00427D6E">
                <w:rPr>
                  <w:rStyle w:val="Strong"/>
                  <w:bCs w:val="0"/>
                  <w:rPrChange w:id="104" w:author="Kirkpatrick, Justin" w:date="2020-12-27T11:42:00Z">
                    <w:rPr>
                      <w:rStyle w:val="Strong"/>
                      <w:b w:val="0"/>
                    </w:rPr>
                  </w:rPrChange>
                </w:rPr>
                <w:t>2021</w:t>
              </w:r>
              <w:proofErr w:type="gramEnd"/>
              <w:r w:rsidR="00427D6E" w:rsidRPr="00427D6E">
                <w:rPr>
                  <w:rStyle w:val="Strong"/>
                  <w:bCs w:val="0"/>
                  <w:rPrChange w:id="105" w:author="Kirkpatrick, Justin" w:date="2020-12-27T11:42:00Z">
                    <w:rPr>
                      <w:rStyle w:val="Strong"/>
                      <w:b w:val="0"/>
                    </w:rPr>
                  </w:rPrChange>
                </w:rPr>
                <w:t xml:space="preserve"> 5:45pm – 7:45pm</w:t>
              </w:r>
            </w:ins>
            <w:r w:rsidR="003677C4">
              <w:rPr>
                <w:rStyle w:val="Strong"/>
                <w:b w:val="0"/>
              </w:rPr>
              <w:t>)</w:t>
            </w:r>
          </w:p>
        </w:tc>
        <w:tc>
          <w:tcPr>
            <w:tcW w:w="3996" w:type="dxa"/>
            <w:tcPrChange w:id="106" w:author="Kirkpatrick, Justin" w:date="2020-12-27T11:42:00Z">
              <w:tcPr>
                <w:tcW w:w="4932" w:type="dxa"/>
              </w:tcPr>
            </w:tcPrChange>
          </w:tcPr>
          <w:p w14:paraId="6B2D72B8" w14:textId="455065DD" w:rsidR="00267A85" w:rsidRDefault="00267A85" w:rsidP="009A2ECC">
            <w:pPr>
              <w:rPr>
                <w:rStyle w:val="Strong"/>
                <w:b w:val="0"/>
              </w:rPr>
            </w:pPr>
            <w:r>
              <w:rPr>
                <w:rStyle w:val="Strong"/>
                <w:b w:val="0"/>
              </w:rPr>
              <w:t>3</w:t>
            </w:r>
            <w:r w:rsidR="00D36178">
              <w:rPr>
                <w:rStyle w:val="Strong"/>
                <w:b w:val="0"/>
              </w:rPr>
              <w:t>0</w:t>
            </w:r>
            <w:r>
              <w:rPr>
                <w:rStyle w:val="Strong"/>
                <w:b w:val="0"/>
              </w:rPr>
              <w:t>%</w:t>
            </w:r>
          </w:p>
        </w:tc>
      </w:tr>
    </w:tbl>
    <w:p w14:paraId="56D5EBEE" w14:textId="77777777" w:rsidR="00267A85" w:rsidRPr="00B23B62" w:rsidRDefault="00267A85" w:rsidP="009A2ECC">
      <w:pPr>
        <w:rPr>
          <w:rStyle w:val="Strong"/>
          <w:b w:val="0"/>
        </w:rPr>
      </w:pPr>
    </w:p>
    <w:p w14:paraId="75AAFA06" w14:textId="77777777" w:rsidR="00821F05" w:rsidRDefault="00821F05" w:rsidP="009A2ECC">
      <w:pPr>
        <w:rPr>
          <w:rStyle w:val="Strong"/>
          <w:b w:val="0"/>
        </w:rPr>
      </w:pPr>
    </w:p>
    <w:p w14:paraId="610292D5" w14:textId="0F2C1367" w:rsidR="00267A85" w:rsidRDefault="00267A85" w:rsidP="00267A85">
      <w:pPr>
        <w:pStyle w:val="Quote"/>
        <w:rPr>
          <w:rStyle w:val="Strong"/>
          <w:b w:val="0"/>
        </w:rPr>
      </w:pPr>
      <w:r>
        <w:rPr>
          <w:rStyle w:val="Strong"/>
          <w:b w:val="0"/>
        </w:rPr>
        <w:t>Class participation (</w:t>
      </w:r>
      <w:r w:rsidR="00C210C5">
        <w:rPr>
          <w:rStyle w:val="Strong"/>
          <w:b w:val="0"/>
        </w:rPr>
        <w:t>5</w:t>
      </w:r>
      <w:r>
        <w:rPr>
          <w:rStyle w:val="Strong"/>
          <w:b w:val="0"/>
        </w:rPr>
        <w:t>%)</w:t>
      </w:r>
    </w:p>
    <w:p w14:paraId="3674479B" w14:textId="6F94A01C" w:rsidR="00267A85" w:rsidRDefault="00267A85" w:rsidP="00821F05">
      <w:pPr>
        <w:pStyle w:val="Quote"/>
        <w:rPr>
          <w:ins w:id="107" w:author="Kirkpatrick, Justin" w:date="2020-12-27T11:44:00Z"/>
          <w:rStyle w:val="Strong"/>
          <w:b w:val="0"/>
          <w:i w:val="0"/>
        </w:rPr>
      </w:pPr>
      <w:r>
        <w:rPr>
          <w:rStyle w:val="Strong"/>
          <w:b w:val="0"/>
          <w:i w:val="0"/>
        </w:rPr>
        <w:t>Class participation is an important aspect of this course. You are expected to ask questions and respond to prompts. Full credit will be given to those who</w:t>
      </w:r>
      <w:r w:rsidR="00547CF9">
        <w:rPr>
          <w:rStyle w:val="Strong"/>
          <w:b w:val="0"/>
          <w:i w:val="0"/>
        </w:rPr>
        <w:t xml:space="preserve"> attend all classes and</w:t>
      </w:r>
      <w:r>
        <w:rPr>
          <w:rStyle w:val="Strong"/>
          <w:b w:val="0"/>
          <w:i w:val="0"/>
        </w:rPr>
        <w:t xml:space="preserve"> make efforts to participate. Those who are on the brink of receiving less than full credit will be not</w:t>
      </w:r>
      <w:r w:rsidR="00C210C5">
        <w:rPr>
          <w:rStyle w:val="Strong"/>
          <w:b w:val="0"/>
          <w:i w:val="0"/>
        </w:rPr>
        <w:t>ified as the course progresses, and a workable solution can be discussed in office hours.</w:t>
      </w:r>
    </w:p>
    <w:p w14:paraId="33CF56A5" w14:textId="343BD72D" w:rsidR="0089659F" w:rsidRDefault="0089659F" w:rsidP="0089659F">
      <w:pPr>
        <w:rPr>
          <w:ins w:id="108" w:author="Kirkpatrick, Justin" w:date="2020-12-27T11:44:00Z"/>
        </w:rPr>
      </w:pPr>
    </w:p>
    <w:p w14:paraId="76BAAE03" w14:textId="76DCDC22" w:rsidR="0089659F" w:rsidRPr="0089659F" w:rsidRDefault="0089659F">
      <w:pPr>
        <w:rPr>
          <w:rPrChange w:id="109" w:author="Kirkpatrick, Justin" w:date="2020-12-27T11:47:00Z">
            <w:rPr>
              <w:rStyle w:val="Strong"/>
              <w:b w:val="0"/>
              <w:i w:val="0"/>
              <w:iCs w:val="0"/>
              <w:color w:val="auto"/>
            </w:rPr>
          </w:rPrChange>
        </w:rPr>
        <w:pPrChange w:id="110" w:author="Kirkpatrick, Justin" w:date="2020-12-27T11:44:00Z">
          <w:pPr>
            <w:pStyle w:val="Quote"/>
          </w:pPr>
        </w:pPrChange>
      </w:pPr>
      <w:ins w:id="111" w:author="Kirkpatrick, Justin" w:date="2020-12-27T11:44:00Z">
        <w:r>
          <w:t>Participation can take many forms in an online synchronous course. Most preferred is active participation during class using the Zoom chat and hand-raising with camera and mic on. However, I know that myriad reasons m</w:t>
        </w:r>
      </w:ins>
      <w:ins w:id="112" w:author="Kirkpatrick, Justin" w:date="2020-12-27T11:45:00Z">
        <w:r>
          <w:t>ay preclude you from this participation. The bare minimum can best be described as “showing your presence and having some engagement” – questions</w:t>
        </w:r>
      </w:ins>
      <w:ins w:id="113" w:author="Kirkpatrick, Justin" w:date="2020-12-27T11:46:00Z">
        <w:r>
          <w:t xml:space="preserve"> typed</w:t>
        </w:r>
      </w:ins>
      <w:ins w:id="114" w:author="Kirkpatrick, Justin" w:date="2020-12-27T11:45:00Z">
        <w:r>
          <w:t xml:space="preserve"> in chat</w:t>
        </w:r>
      </w:ins>
      <w:ins w:id="115" w:author="Kirkpatrick, Justin" w:date="2020-12-27T11:46:00Z">
        <w:r>
          <w:t xml:space="preserve"> and questions posed after class count towards participation. </w:t>
        </w:r>
        <w:r>
          <w:rPr>
            <w:b/>
            <w:bCs/>
          </w:rPr>
          <w:t>To encourage some form of participation, I will often pose questions to the class</w:t>
        </w:r>
      </w:ins>
      <w:ins w:id="116" w:author="Kirkpatrick, Justin" w:date="2020-12-27T11:48:00Z">
        <w:r w:rsidR="00DE3062">
          <w:rPr>
            <w:b/>
            <w:bCs/>
          </w:rPr>
          <w:t xml:space="preserve">. I am not above bribery - </w:t>
        </w:r>
      </w:ins>
      <w:ins w:id="117" w:author="Kirkpatrick, Justin" w:date="2020-12-27T11:46:00Z">
        <w:r>
          <w:rPr>
            <w:b/>
            <w:bCs/>
          </w:rPr>
          <w:t xml:space="preserve">your </w:t>
        </w:r>
      </w:ins>
      <w:ins w:id="118" w:author="Kirkpatrick, Justin" w:date="2020-12-27T11:48:00Z">
        <w:r w:rsidR="00DE3062">
          <w:rPr>
            <w:b/>
            <w:bCs/>
          </w:rPr>
          <w:t>response to these extra credit questions will earn</w:t>
        </w:r>
      </w:ins>
      <w:ins w:id="119" w:author="Kirkpatrick, Justin" w:date="2020-12-27T11:46:00Z">
        <w:r>
          <w:rPr>
            <w:b/>
            <w:bCs/>
          </w:rPr>
          <w:t xml:space="preserve"> extra credit poin</w:t>
        </w:r>
      </w:ins>
      <w:ins w:id="120" w:author="Kirkpatrick, Justin" w:date="2020-12-27T11:47:00Z">
        <w:r>
          <w:rPr>
            <w:b/>
            <w:bCs/>
          </w:rPr>
          <w:t>ts, up to 5, for participation</w:t>
        </w:r>
        <w:r>
          <w:t xml:space="preserve">. Thus, you can easily pad your score by (1) meeting the minimum participation requirements such that I know you are present, and (2) earning extra credit by responding (through chat or mic, with or without video) </w:t>
        </w:r>
        <w:r w:rsidR="00DE3062">
          <w:t>to in-class extra credit</w:t>
        </w:r>
      </w:ins>
      <w:ins w:id="121" w:author="Kirkpatrick, Justin" w:date="2020-12-27T11:48:00Z">
        <w:r w:rsidR="00DE3062">
          <w:t xml:space="preserve"> prompts. </w:t>
        </w:r>
      </w:ins>
      <w:ins w:id="122" w:author="Kirkpatrick, Justin" w:date="2020-12-27T11:57:00Z">
        <w:r w:rsidR="00BA1BE8">
          <w:t>I will clearly state which questions are extra credit</w:t>
        </w:r>
      </w:ins>
      <w:ins w:id="123" w:author="Kirkpatrick, Justin" w:date="2020-12-27T11:58:00Z">
        <w:r w:rsidR="009B4FCA">
          <w:t xml:space="preserve">. </w:t>
        </w:r>
      </w:ins>
      <w:ins w:id="124" w:author="Kirkpatrick, Justin" w:date="2020-12-27T11:48:00Z">
        <w:r w:rsidR="00DE3062">
          <w:t>Wrong answers get the same credit as right answer</w:t>
        </w:r>
      </w:ins>
      <w:ins w:id="125" w:author="Kirkpatrick, Justin" w:date="2020-12-27T11:49:00Z">
        <w:r w:rsidR="00DE3062">
          <w:t xml:space="preserve">s. We are here to learn. If you knew everything already, you </w:t>
        </w:r>
        <w:proofErr w:type="gramStart"/>
        <w:r w:rsidR="00DE3062">
          <w:t>wouldn’t</w:t>
        </w:r>
        <w:proofErr w:type="gramEnd"/>
        <w:r w:rsidR="00DE3062">
          <w:t xml:space="preserve"> be in the class.</w:t>
        </w:r>
      </w:ins>
    </w:p>
    <w:p w14:paraId="1C578AF8" w14:textId="77777777" w:rsidR="00547CF9" w:rsidRDefault="00547CF9" w:rsidP="00547CF9"/>
    <w:p w14:paraId="657B0DF4" w14:textId="5ED369F4" w:rsidR="00547CF9" w:rsidRPr="00547CF9" w:rsidDel="0089659F" w:rsidRDefault="00547CF9" w:rsidP="00547CF9">
      <w:pPr>
        <w:rPr>
          <w:del w:id="126" w:author="Kirkpatrick, Justin" w:date="2020-12-27T11:44:00Z"/>
        </w:rPr>
      </w:pPr>
      <w:del w:id="127" w:author="Kirkpatrick, Justin" w:date="2020-12-27T11:44:00Z">
        <w:r w:rsidDel="0089659F">
          <w:delText>Use of your phone or a table</w:delText>
        </w:r>
        <w:r w:rsidR="001F7B83" w:rsidDel="0089659F">
          <w:delText>t</w:delText>
        </w:r>
        <w:r w:rsidDel="0089659F">
          <w:delText xml:space="preserve"> for purposes other than note-taking during class will impact your class participation score as using these devices equates to non-participation in class. You do not want to lose 5% of your final grade for such a silly reason.</w:delText>
        </w:r>
      </w:del>
    </w:p>
    <w:p w14:paraId="25EBC573" w14:textId="77777777" w:rsidR="00267A85" w:rsidRDefault="00267A85" w:rsidP="00821F05">
      <w:pPr>
        <w:pStyle w:val="Quote"/>
        <w:rPr>
          <w:rStyle w:val="Strong"/>
          <w:b w:val="0"/>
        </w:rPr>
      </w:pPr>
    </w:p>
    <w:p w14:paraId="3B46AC8B" w14:textId="78DC28D3" w:rsidR="00821F05" w:rsidRDefault="00B23B62" w:rsidP="00821F05">
      <w:pPr>
        <w:pStyle w:val="Quote"/>
        <w:rPr>
          <w:rStyle w:val="Strong"/>
          <w:b w:val="0"/>
        </w:rPr>
      </w:pPr>
      <w:r>
        <w:rPr>
          <w:rStyle w:val="Strong"/>
          <w:b w:val="0"/>
        </w:rPr>
        <w:t>Weekly-ish</w:t>
      </w:r>
      <w:r w:rsidR="00821F05">
        <w:rPr>
          <w:rStyle w:val="Strong"/>
          <w:b w:val="0"/>
        </w:rPr>
        <w:t xml:space="preserve"> reading responses</w:t>
      </w:r>
      <w:r w:rsidR="00454E6C">
        <w:rPr>
          <w:rStyle w:val="Strong"/>
          <w:b w:val="0"/>
        </w:rPr>
        <w:t xml:space="preserve"> (10%)</w:t>
      </w:r>
    </w:p>
    <w:p w14:paraId="676FB406" w14:textId="37086064" w:rsidR="009E52A9" w:rsidRDefault="00DE24AF" w:rsidP="00DE24AF">
      <w:r>
        <w:t xml:space="preserve">A reading response of 2-3 paragraphs posted </w:t>
      </w:r>
      <w:r w:rsidR="007F3549">
        <w:t xml:space="preserve">in the </w:t>
      </w:r>
      <w:r w:rsidR="00863292">
        <w:t xml:space="preserve">Discussion forums </w:t>
      </w:r>
      <w:r w:rsidR="007F3549">
        <w:t>on</w:t>
      </w:r>
      <w:r>
        <w:t xml:space="preserve"> </w:t>
      </w:r>
      <w:r w:rsidR="00855BD6">
        <w:t>D2L</w:t>
      </w:r>
      <w:r>
        <w:t xml:space="preserve"> will be required as noted in the syllabus. The reading response is due by 11:59pm the day prior to class (as indicated). </w:t>
      </w:r>
    </w:p>
    <w:p w14:paraId="64BFD09F" w14:textId="77777777" w:rsidR="009E52A9" w:rsidRDefault="009E52A9" w:rsidP="00DE24AF"/>
    <w:p w14:paraId="1FBA95FE" w14:textId="54190737" w:rsidR="009E52A9" w:rsidRDefault="00DE24AF" w:rsidP="009E52A9">
      <w:pPr>
        <w:pStyle w:val="ListParagraph"/>
        <w:numPr>
          <w:ilvl w:val="0"/>
          <w:numId w:val="7"/>
        </w:numPr>
      </w:pPr>
      <w:r>
        <w:t xml:space="preserve">One paragraph of the response should be discussing an element of the reading (from either text) that interested you or that relates to current economic questions you are interested in. </w:t>
      </w:r>
    </w:p>
    <w:p w14:paraId="5F36AFEE" w14:textId="77777777" w:rsidR="009E52A9" w:rsidRDefault="009E52A9" w:rsidP="009E52A9">
      <w:pPr>
        <w:pStyle w:val="ListParagraph"/>
      </w:pPr>
    </w:p>
    <w:p w14:paraId="53C32104" w14:textId="4D506189" w:rsidR="00DE24AF" w:rsidRDefault="00DE24AF" w:rsidP="009E52A9">
      <w:pPr>
        <w:pStyle w:val="ListParagraph"/>
        <w:numPr>
          <w:ilvl w:val="0"/>
          <w:numId w:val="7"/>
        </w:numPr>
      </w:pPr>
      <w:r>
        <w:t xml:space="preserve">The other paragraph should posit a question or clarification that you had </w:t>
      </w:r>
      <w:proofErr w:type="gramStart"/>
      <w:r w:rsidR="00855BD6">
        <w:t>in regard to</w:t>
      </w:r>
      <w:proofErr w:type="gramEnd"/>
      <w:r>
        <w:t xml:space="preserve"> the reading. The things you may be unsure of will likely be things others are unsure of as well. I will read the course’s postings and incorporate these questions into lecture.</w:t>
      </w:r>
    </w:p>
    <w:p w14:paraId="4B2956FA" w14:textId="77777777" w:rsidR="00454E6C" w:rsidRDefault="00454E6C" w:rsidP="00DE24AF"/>
    <w:p w14:paraId="0BFA89DE" w14:textId="2D1E939C" w:rsidR="00454E6C" w:rsidRPr="00454E6C" w:rsidRDefault="00454E6C" w:rsidP="00DE24AF">
      <w:pPr>
        <w:rPr>
          <w:bCs/>
        </w:rPr>
      </w:pPr>
      <w:r>
        <w:rPr>
          <w:rStyle w:val="Strong"/>
          <w:b w:val="0"/>
        </w:rPr>
        <w:lastRenderedPageBreak/>
        <w:t>Reading responses must be posted by the stated deadline.</w:t>
      </w:r>
      <w:r w:rsidR="00B23B62">
        <w:rPr>
          <w:rStyle w:val="Strong"/>
          <w:b w:val="0"/>
        </w:rPr>
        <w:t xml:space="preserve"> Zero credit is given for postings after the deadline.</w:t>
      </w:r>
      <w:r>
        <w:rPr>
          <w:rStyle w:val="Strong"/>
          <w:b w:val="0"/>
        </w:rPr>
        <w:t xml:space="preserve"> Your two lowest </w:t>
      </w:r>
      <w:r w:rsidR="00B23B62">
        <w:rPr>
          <w:rStyle w:val="Strong"/>
          <w:b w:val="0"/>
        </w:rPr>
        <w:t>reading response grades will be dropped.</w:t>
      </w:r>
    </w:p>
    <w:p w14:paraId="022730F8" w14:textId="77652D10" w:rsidR="00383C1F" w:rsidRDefault="00DE24AF" w:rsidP="00821F05">
      <w:r>
        <w:t xml:space="preserve"> </w:t>
      </w:r>
    </w:p>
    <w:p w14:paraId="237ECC9E" w14:textId="4710BDFB" w:rsidR="00383C1F" w:rsidRDefault="00383C1F" w:rsidP="009A2ECC">
      <w:pPr>
        <w:rPr>
          <w:rStyle w:val="Strong"/>
          <w:b w:val="0"/>
          <w:i/>
        </w:rPr>
      </w:pPr>
      <w:r>
        <w:rPr>
          <w:rStyle w:val="Strong"/>
          <w:b w:val="0"/>
          <w:i/>
        </w:rPr>
        <w:t xml:space="preserve">Problem </w:t>
      </w:r>
      <w:r w:rsidR="00267A85">
        <w:rPr>
          <w:rStyle w:val="Strong"/>
          <w:b w:val="0"/>
          <w:i/>
        </w:rPr>
        <w:t>s</w:t>
      </w:r>
      <w:r>
        <w:rPr>
          <w:rStyle w:val="Strong"/>
          <w:b w:val="0"/>
          <w:i/>
        </w:rPr>
        <w:t>ets</w:t>
      </w:r>
      <w:r w:rsidR="00863292">
        <w:rPr>
          <w:rStyle w:val="Strong"/>
          <w:b w:val="0"/>
          <w:i/>
        </w:rPr>
        <w:t xml:space="preserve"> (25</w:t>
      </w:r>
      <w:r w:rsidR="00454E6C">
        <w:rPr>
          <w:rStyle w:val="Strong"/>
          <w:b w:val="0"/>
          <w:i/>
        </w:rPr>
        <w:t>%)</w:t>
      </w:r>
    </w:p>
    <w:p w14:paraId="527C8E2F" w14:textId="263C34B7" w:rsidR="00383C1F" w:rsidRDefault="00DE24AF" w:rsidP="009A2ECC">
      <w:pPr>
        <w:rPr>
          <w:rStyle w:val="Strong"/>
          <w:b w:val="0"/>
        </w:rPr>
      </w:pPr>
      <w:r>
        <w:rPr>
          <w:rStyle w:val="Strong"/>
          <w:b w:val="0"/>
        </w:rPr>
        <w:t xml:space="preserve">We will have </w:t>
      </w:r>
      <w:r w:rsidR="00AD5BED">
        <w:rPr>
          <w:rStyle w:val="Strong"/>
          <w:b w:val="0"/>
        </w:rPr>
        <w:t>five</w:t>
      </w:r>
      <w:r>
        <w:rPr>
          <w:rStyle w:val="Strong"/>
          <w:b w:val="0"/>
        </w:rPr>
        <w:t xml:space="preserve"> </w:t>
      </w:r>
      <w:r w:rsidR="00383C1F">
        <w:rPr>
          <w:rStyle w:val="Strong"/>
          <w:b w:val="0"/>
        </w:rPr>
        <w:t xml:space="preserve">problem sets where you will use </w:t>
      </w:r>
      <w:r w:rsidR="00A6140F">
        <w:rPr>
          <w:rStyle w:val="Strong"/>
        </w:rPr>
        <w:t>R</w:t>
      </w:r>
      <w:r w:rsidR="00383C1F">
        <w:rPr>
          <w:rStyle w:val="Strong"/>
          <w:b w:val="0"/>
        </w:rPr>
        <w:t xml:space="preserve"> to</w:t>
      </w:r>
      <w:r w:rsidR="00454E6C">
        <w:rPr>
          <w:rStyle w:val="Strong"/>
          <w:b w:val="0"/>
        </w:rPr>
        <w:t xml:space="preserve"> prepare data and estimate an econometric model</w:t>
      </w:r>
      <w:r w:rsidR="00383C1F">
        <w:rPr>
          <w:rStyle w:val="Strong"/>
          <w:b w:val="0"/>
        </w:rPr>
        <w:t>.</w:t>
      </w:r>
      <w:r w:rsidR="00454E6C">
        <w:rPr>
          <w:rStyle w:val="Strong"/>
          <w:b w:val="0"/>
        </w:rPr>
        <w:t xml:space="preserve"> The lowest score of these </w:t>
      </w:r>
      <w:r w:rsidR="00A6140F">
        <w:rPr>
          <w:rStyle w:val="Strong"/>
          <w:b w:val="0"/>
        </w:rPr>
        <w:t>five</w:t>
      </w:r>
      <w:r w:rsidR="00454E6C">
        <w:rPr>
          <w:rStyle w:val="Strong"/>
          <w:b w:val="0"/>
        </w:rPr>
        <w:t xml:space="preserve"> problem sets will be dropped.</w:t>
      </w:r>
      <w:r w:rsidR="00383C1F">
        <w:rPr>
          <w:rStyle w:val="Strong"/>
          <w:b w:val="0"/>
        </w:rPr>
        <w:t xml:space="preserve"> </w:t>
      </w:r>
      <w:r w:rsidR="00B23B62">
        <w:rPr>
          <w:rStyle w:val="Strong"/>
          <w:b w:val="0"/>
        </w:rPr>
        <w:t xml:space="preserve">You will use </w:t>
      </w:r>
      <w:r w:rsidR="00A357D9">
        <w:rPr>
          <w:rStyle w:val="Strong"/>
          <w:b w:val="0"/>
        </w:rPr>
        <w:t xml:space="preserve">R for data preparation and analysis, and </w:t>
      </w:r>
      <w:r w:rsidR="007E6307">
        <w:rPr>
          <w:rStyle w:val="Strong"/>
          <w:b w:val="0"/>
        </w:rPr>
        <w:t xml:space="preserve">the </w:t>
      </w:r>
      <w:r w:rsidR="00A357D9">
        <w:rPr>
          <w:rStyle w:val="Strong"/>
          <w:b w:val="0"/>
        </w:rPr>
        <w:t>Rmarkdown</w:t>
      </w:r>
      <w:r w:rsidR="007E6307">
        <w:rPr>
          <w:rStyle w:val="Strong"/>
          <w:b w:val="0"/>
        </w:rPr>
        <w:t xml:space="preserve"> package</w:t>
      </w:r>
      <w:r w:rsidR="00A357D9">
        <w:rPr>
          <w:rStyle w:val="Strong"/>
          <w:b w:val="0"/>
        </w:rPr>
        <w:t xml:space="preserve"> to generate your final work.</w:t>
      </w:r>
    </w:p>
    <w:p w14:paraId="083FD6BA" w14:textId="77777777" w:rsidR="00454E6C" w:rsidRDefault="00454E6C" w:rsidP="009A2ECC">
      <w:pPr>
        <w:rPr>
          <w:rStyle w:val="Strong"/>
          <w:b w:val="0"/>
        </w:rPr>
      </w:pPr>
    </w:p>
    <w:p w14:paraId="141D4CC7" w14:textId="733E4648" w:rsidR="00454E6C" w:rsidRDefault="00454E6C" w:rsidP="009A2ECC">
      <w:pPr>
        <w:rPr>
          <w:rStyle w:val="Strong"/>
          <w:b w:val="0"/>
        </w:rPr>
      </w:pPr>
      <w:r w:rsidRPr="00454E6C">
        <w:rPr>
          <w:rStyle w:val="Strong"/>
          <w:b w:val="0"/>
        </w:rPr>
        <w:t>No late work is accepted</w:t>
      </w:r>
      <w:r>
        <w:rPr>
          <w:rStyle w:val="Strong"/>
          <w:b w:val="0"/>
        </w:rPr>
        <w:t xml:space="preserve">. Zero credit is given for problem sets turned in after the deadline. However, partial credit for problem sets will be given for incomplete submissions, so </w:t>
      </w:r>
      <w:r>
        <w:rPr>
          <w:rStyle w:val="Strong"/>
          <w:b w:val="0"/>
          <w:i/>
        </w:rPr>
        <w:t>turn in what you have</w:t>
      </w:r>
      <w:r w:rsidR="00B23B62">
        <w:rPr>
          <w:rStyle w:val="Strong"/>
          <w:b w:val="0"/>
          <w:i/>
        </w:rPr>
        <w:t xml:space="preserve"> when it is due</w:t>
      </w:r>
      <w:r>
        <w:rPr>
          <w:rStyle w:val="Strong"/>
          <w:b w:val="0"/>
        </w:rPr>
        <w:t xml:space="preserve">. </w:t>
      </w:r>
      <w:r w:rsidR="00A0744D">
        <w:rPr>
          <w:rStyle w:val="Strong"/>
          <w:b w:val="0"/>
        </w:rPr>
        <w:t>You may update any submission at any time up until the deadline.</w:t>
      </w:r>
    </w:p>
    <w:p w14:paraId="0D507F12" w14:textId="77777777" w:rsidR="00454E6C" w:rsidRDefault="00454E6C" w:rsidP="009A2ECC">
      <w:pPr>
        <w:rPr>
          <w:rStyle w:val="Strong"/>
          <w:b w:val="0"/>
        </w:rPr>
      </w:pPr>
    </w:p>
    <w:p w14:paraId="64279F7E" w14:textId="1E23AF61" w:rsidR="00454E6C" w:rsidRDefault="00454E6C" w:rsidP="009A2ECC">
      <w:pPr>
        <w:rPr>
          <w:rStyle w:val="Strong"/>
          <w:b w:val="0"/>
          <w:i/>
        </w:rPr>
      </w:pPr>
      <w:r>
        <w:rPr>
          <w:rStyle w:val="Strong"/>
          <w:b w:val="0"/>
          <w:i/>
        </w:rPr>
        <w:t xml:space="preserve">In-class </w:t>
      </w:r>
      <w:r w:rsidR="00267A85">
        <w:rPr>
          <w:rStyle w:val="Strong"/>
          <w:b w:val="0"/>
          <w:i/>
        </w:rPr>
        <w:t>q</w:t>
      </w:r>
      <w:r>
        <w:rPr>
          <w:rStyle w:val="Strong"/>
          <w:b w:val="0"/>
          <w:i/>
        </w:rPr>
        <w:t>uizzes (10%)</w:t>
      </w:r>
    </w:p>
    <w:p w14:paraId="5F1E8953" w14:textId="3F6D03F3" w:rsidR="00454E6C" w:rsidRDefault="00454E6C" w:rsidP="009A2ECC">
      <w:pPr>
        <w:rPr>
          <w:rStyle w:val="Strong"/>
          <w:b w:val="0"/>
        </w:rPr>
      </w:pPr>
      <w:r>
        <w:rPr>
          <w:rStyle w:val="Strong"/>
          <w:b w:val="0"/>
        </w:rPr>
        <w:t xml:space="preserve">There will be </w:t>
      </w:r>
      <w:ins w:id="128" w:author="Kirkpatrick, Justin" w:date="2020-12-27T11:33:00Z">
        <w:r w:rsidR="00C04485">
          <w:rPr>
            <w:rStyle w:val="Strong"/>
            <w:b w:val="0"/>
          </w:rPr>
          <w:t>8</w:t>
        </w:r>
      </w:ins>
      <w:del w:id="129" w:author="Kirkpatrick, Justin" w:date="2020-12-27T11:29:00Z">
        <w:r w:rsidDel="00C04485">
          <w:rPr>
            <w:rStyle w:val="Strong"/>
            <w:b w:val="0"/>
          </w:rPr>
          <w:delText>8</w:delText>
        </w:r>
      </w:del>
      <w:r>
        <w:rPr>
          <w:rStyle w:val="Strong"/>
          <w:b w:val="0"/>
        </w:rPr>
        <w:t xml:space="preserve"> short in-class quizzes that will cover the prior </w:t>
      </w:r>
      <w:r w:rsidR="00381EE9">
        <w:rPr>
          <w:rStyle w:val="Strong"/>
          <w:b w:val="0"/>
        </w:rPr>
        <w:t>1-</w:t>
      </w:r>
      <w:r>
        <w:rPr>
          <w:rStyle w:val="Strong"/>
          <w:b w:val="0"/>
        </w:rPr>
        <w:t>2 weeks of material.</w:t>
      </w:r>
    </w:p>
    <w:p w14:paraId="3B9CEACB" w14:textId="77777777" w:rsidR="00454E6C" w:rsidRDefault="00454E6C" w:rsidP="009A2ECC">
      <w:pPr>
        <w:rPr>
          <w:rStyle w:val="Strong"/>
          <w:b w:val="0"/>
        </w:rPr>
      </w:pPr>
    </w:p>
    <w:p w14:paraId="0DE836CE" w14:textId="69BFB44D" w:rsidR="00454E6C" w:rsidRPr="00454E6C" w:rsidRDefault="00454E6C" w:rsidP="009A2ECC">
      <w:pPr>
        <w:rPr>
          <w:rStyle w:val="Strong"/>
          <w:b w:val="0"/>
        </w:rPr>
      </w:pPr>
      <w:r>
        <w:rPr>
          <w:rStyle w:val="Strong"/>
          <w:b w:val="0"/>
        </w:rPr>
        <w:t>Attendance is mandatory and no makeups will be offered</w:t>
      </w:r>
      <w:r w:rsidR="001F7B83">
        <w:rPr>
          <w:rStyle w:val="Strong"/>
          <w:b w:val="0"/>
        </w:rPr>
        <w:t xml:space="preserve"> without prior notice</w:t>
      </w:r>
      <w:r>
        <w:rPr>
          <w:rStyle w:val="Strong"/>
          <w:b w:val="0"/>
        </w:rPr>
        <w:t xml:space="preserve">. Your </w:t>
      </w:r>
      <w:r w:rsidR="00B23B62">
        <w:rPr>
          <w:rStyle w:val="Strong"/>
          <w:b w:val="0"/>
        </w:rPr>
        <w:t xml:space="preserve">one </w:t>
      </w:r>
      <w:r>
        <w:rPr>
          <w:rStyle w:val="Strong"/>
          <w:b w:val="0"/>
        </w:rPr>
        <w:t>lowest score will be dropped</w:t>
      </w:r>
      <w:r w:rsidR="00B23B62">
        <w:rPr>
          <w:rStyle w:val="Strong"/>
          <w:b w:val="0"/>
        </w:rPr>
        <w:t>.</w:t>
      </w:r>
    </w:p>
    <w:p w14:paraId="4EAFE1D6" w14:textId="77777777" w:rsidR="00454E6C" w:rsidRPr="00454E6C" w:rsidRDefault="00454E6C" w:rsidP="00053824">
      <w:pPr>
        <w:rPr>
          <w:rStyle w:val="Strong"/>
          <w:b w:val="0"/>
        </w:rPr>
      </w:pPr>
    </w:p>
    <w:p w14:paraId="48DD2DD7" w14:textId="51680621" w:rsidR="00454E6C" w:rsidRDefault="00454E6C" w:rsidP="00053824">
      <w:pPr>
        <w:rPr>
          <w:rStyle w:val="Strong"/>
          <w:b w:val="0"/>
          <w:i/>
        </w:rPr>
      </w:pPr>
      <w:r>
        <w:rPr>
          <w:rStyle w:val="Strong"/>
          <w:b w:val="0"/>
          <w:i/>
        </w:rPr>
        <w:t xml:space="preserve">Midterm </w:t>
      </w:r>
      <w:r w:rsidR="00267A85">
        <w:rPr>
          <w:rStyle w:val="Strong"/>
          <w:b w:val="0"/>
          <w:i/>
        </w:rPr>
        <w:t>e</w:t>
      </w:r>
      <w:r w:rsidR="00863292">
        <w:rPr>
          <w:rStyle w:val="Strong"/>
          <w:b w:val="0"/>
          <w:i/>
        </w:rPr>
        <w:t>xam (20</w:t>
      </w:r>
      <w:r>
        <w:rPr>
          <w:rStyle w:val="Strong"/>
          <w:b w:val="0"/>
          <w:i/>
        </w:rPr>
        <w:t>%)</w:t>
      </w:r>
    </w:p>
    <w:p w14:paraId="71C49B49" w14:textId="0219222A" w:rsidR="00454E6C" w:rsidRDefault="00454E6C" w:rsidP="00454E6C">
      <w:pPr>
        <w:rPr>
          <w:rStyle w:val="Strong"/>
          <w:b w:val="0"/>
        </w:rPr>
      </w:pPr>
      <w:r>
        <w:rPr>
          <w:rStyle w:val="Strong"/>
          <w:b w:val="0"/>
        </w:rPr>
        <w:t xml:space="preserve">There will be one midterm exam held </w:t>
      </w:r>
      <w:r w:rsidR="004C75D0">
        <w:rPr>
          <w:rStyle w:val="Strong"/>
          <w:b w:val="0"/>
        </w:rPr>
        <w:t>during class on</w:t>
      </w:r>
      <w:r>
        <w:rPr>
          <w:rStyle w:val="Strong"/>
          <w:b w:val="0"/>
        </w:rPr>
        <w:t xml:space="preserve"> </w:t>
      </w:r>
      <w:del w:id="130" w:author="Kirkpatrick, Justin" w:date="2020-12-27T11:29:00Z">
        <w:r w:rsidR="004C75D0" w:rsidDel="001A2D07">
          <w:rPr>
            <w:rStyle w:val="Strong"/>
          </w:rPr>
          <w:delText>Wednesday</w:delText>
        </w:r>
      </w:del>
      <w:r w:rsidR="00A61C92">
        <w:rPr>
          <w:rStyle w:val="Strong"/>
        </w:rPr>
        <w:t>Tuesday</w:t>
      </w:r>
      <w:r w:rsidR="004C75D0">
        <w:rPr>
          <w:rStyle w:val="Strong"/>
        </w:rPr>
        <w:t xml:space="preserve">, </w:t>
      </w:r>
      <w:del w:id="131" w:author="Kirkpatrick, Justin" w:date="2020-12-27T11:17:00Z">
        <w:r w:rsidR="004C75D0" w:rsidDel="00C25604">
          <w:rPr>
            <w:rStyle w:val="Strong"/>
          </w:rPr>
          <w:delText>Feb 26</w:delText>
        </w:r>
        <w:r w:rsidR="004C75D0" w:rsidRPr="004C75D0" w:rsidDel="00C25604">
          <w:rPr>
            <w:rStyle w:val="Strong"/>
            <w:vertAlign w:val="superscript"/>
          </w:rPr>
          <w:delText>th</w:delText>
        </w:r>
      </w:del>
      <w:ins w:id="132" w:author="Kirkpatrick, Justin" w:date="2020-12-27T11:17:00Z">
        <w:r w:rsidR="00C25604">
          <w:rPr>
            <w:rStyle w:val="Strong"/>
          </w:rPr>
          <w:t xml:space="preserve">March </w:t>
        </w:r>
      </w:ins>
      <w:r w:rsidR="00A61C92">
        <w:rPr>
          <w:rStyle w:val="Strong"/>
        </w:rPr>
        <w:t>9</w:t>
      </w:r>
      <w:ins w:id="133" w:author="Kirkpatrick, Justin" w:date="2020-12-27T11:29:00Z">
        <w:r w:rsidR="001A2D07">
          <w:rPr>
            <w:rStyle w:val="Strong"/>
          </w:rPr>
          <w:t>th</w:t>
        </w:r>
      </w:ins>
      <w:ins w:id="134" w:author="Kirkpatrick, Justin" w:date="2020-12-27T11:17:00Z">
        <w:r w:rsidR="00C25604" w:rsidRPr="00C25604">
          <w:rPr>
            <w:rStyle w:val="Strong"/>
            <w:vertAlign w:val="superscript"/>
            <w:rPrChange w:id="135" w:author="Kirkpatrick, Justin" w:date="2020-12-27T11:17:00Z">
              <w:rPr>
                <w:rStyle w:val="Strong"/>
              </w:rPr>
            </w:rPrChange>
          </w:rPr>
          <w:t>th</w:t>
        </w:r>
      </w:ins>
      <w:r>
        <w:rPr>
          <w:rStyle w:val="Strong"/>
          <w:b w:val="0"/>
        </w:rPr>
        <w:t xml:space="preserve">. It will cover all material introduced in lecture and reading up to that date. </w:t>
      </w:r>
    </w:p>
    <w:p w14:paraId="1E759779" w14:textId="77777777" w:rsidR="00454E6C" w:rsidRDefault="00454E6C" w:rsidP="00454E6C">
      <w:pPr>
        <w:rPr>
          <w:rStyle w:val="Strong"/>
          <w:b w:val="0"/>
        </w:rPr>
      </w:pPr>
    </w:p>
    <w:p w14:paraId="501AFD72" w14:textId="04D4A68B" w:rsidR="00454E6C" w:rsidRPr="00454E6C" w:rsidRDefault="00454E6C" w:rsidP="00454E6C">
      <w:pPr>
        <w:rPr>
          <w:rStyle w:val="Strong"/>
          <w:b w:val="0"/>
        </w:rPr>
      </w:pPr>
      <w:r>
        <w:rPr>
          <w:rStyle w:val="Strong"/>
          <w:b w:val="0"/>
        </w:rPr>
        <w:t xml:space="preserve">You can miss the midterm without penalty only if (1) you have a conflict with a religious holiday or are participating in an MSU event, </w:t>
      </w:r>
      <w:r>
        <w:rPr>
          <w:rStyle w:val="Strong"/>
          <w:b w:val="0"/>
          <w:u w:val="single"/>
        </w:rPr>
        <w:t>and</w:t>
      </w:r>
      <w:r>
        <w:rPr>
          <w:rStyle w:val="Strong"/>
          <w:b w:val="0"/>
        </w:rPr>
        <w:t xml:space="preserve"> you notify me in advance, or (2) if you have a </w:t>
      </w:r>
      <w:r w:rsidRPr="00B23B62">
        <w:rPr>
          <w:rStyle w:val="Strong"/>
          <w:b w:val="0"/>
        </w:rPr>
        <w:t>verifiable</w:t>
      </w:r>
      <w:r>
        <w:rPr>
          <w:rStyle w:val="Strong"/>
          <w:b w:val="0"/>
        </w:rPr>
        <w:t xml:space="preserve"> (</w:t>
      </w:r>
      <w:proofErr w:type="gramStart"/>
      <w:r>
        <w:rPr>
          <w:rStyle w:val="Strong"/>
          <w:b w:val="0"/>
        </w:rPr>
        <w:t>i.e.</w:t>
      </w:r>
      <w:proofErr w:type="gramEnd"/>
      <w:r>
        <w:rPr>
          <w:rStyle w:val="Strong"/>
          <w:b w:val="0"/>
        </w:rPr>
        <w:t xml:space="preserve"> with documentation) personal or family medical emergency.</w:t>
      </w:r>
      <w:r w:rsidR="008B79A1">
        <w:rPr>
          <w:rStyle w:val="Strong"/>
          <w:b w:val="0"/>
        </w:rPr>
        <w:t xml:space="preserve"> All University processes for documenting excused absences must be followed. </w:t>
      </w:r>
    </w:p>
    <w:p w14:paraId="7CE9E636" w14:textId="77777777" w:rsidR="00454E6C" w:rsidRDefault="00454E6C" w:rsidP="00053824">
      <w:pPr>
        <w:rPr>
          <w:rStyle w:val="Strong"/>
          <w:b w:val="0"/>
          <w:i/>
        </w:rPr>
      </w:pPr>
    </w:p>
    <w:p w14:paraId="2FB03F8C" w14:textId="6568CD9A" w:rsidR="00454E6C" w:rsidRDefault="00454E6C" w:rsidP="00053824">
      <w:pPr>
        <w:rPr>
          <w:rStyle w:val="Strong"/>
          <w:b w:val="0"/>
          <w:i/>
        </w:rPr>
      </w:pPr>
      <w:r>
        <w:rPr>
          <w:rStyle w:val="Strong"/>
          <w:b w:val="0"/>
          <w:i/>
        </w:rPr>
        <w:t xml:space="preserve">Final </w:t>
      </w:r>
      <w:r w:rsidR="00267A85">
        <w:rPr>
          <w:rStyle w:val="Strong"/>
          <w:b w:val="0"/>
          <w:i/>
        </w:rPr>
        <w:t>e</w:t>
      </w:r>
      <w:r>
        <w:rPr>
          <w:rStyle w:val="Strong"/>
          <w:b w:val="0"/>
          <w:i/>
        </w:rPr>
        <w:t>xam (30%)</w:t>
      </w:r>
    </w:p>
    <w:p w14:paraId="7A8428A2" w14:textId="7C224E13" w:rsidR="00454E6C" w:rsidRDefault="00454E6C" w:rsidP="00053824">
      <w:pPr>
        <w:rPr>
          <w:rStyle w:val="Strong"/>
          <w:b w:val="0"/>
        </w:rPr>
      </w:pPr>
      <w:r>
        <w:rPr>
          <w:rStyle w:val="Strong"/>
          <w:b w:val="0"/>
        </w:rPr>
        <w:t xml:space="preserve">The final exam will be held </w:t>
      </w:r>
      <w:r w:rsidR="007462E6">
        <w:rPr>
          <w:rStyle w:val="Strong"/>
        </w:rPr>
        <w:t xml:space="preserve">Thursday April </w:t>
      </w:r>
      <w:ins w:id="136" w:author="Kirkpatrick, Justin" w:date="2020-12-27T11:18:00Z">
        <w:r w:rsidR="00C25604">
          <w:rPr>
            <w:rStyle w:val="Strong"/>
          </w:rPr>
          <w:t>29</w:t>
        </w:r>
      </w:ins>
      <w:del w:id="137" w:author="Kirkpatrick, Justin" w:date="2020-12-27T11:18:00Z">
        <w:r w:rsidR="007462E6" w:rsidDel="00C25604">
          <w:rPr>
            <w:rStyle w:val="Strong"/>
          </w:rPr>
          <w:delText>30</w:delText>
        </w:r>
      </w:del>
      <w:r w:rsidR="007462E6" w:rsidRPr="007462E6">
        <w:rPr>
          <w:rStyle w:val="Strong"/>
          <w:vertAlign w:val="superscript"/>
        </w:rPr>
        <w:t>th</w:t>
      </w:r>
      <w:r w:rsidR="007462E6">
        <w:rPr>
          <w:rStyle w:val="Strong"/>
        </w:rPr>
        <w:t xml:space="preserve">, </w:t>
      </w:r>
      <w:del w:id="138" w:author="Kirkpatrick, Justin" w:date="2020-12-27T11:18:00Z">
        <w:r w:rsidR="007462E6" w:rsidDel="00C25604">
          <w:rPr>
            <w:rStyle w:val="Strong"/>
          </w:rPr>
          <w:delText>7:45am – 9:45am</w:delText>
        </w:r>
      </w:del>
      <w:ins w:id="139" w:author="Kirkpatrick, Justin" w:date="2020-12-27T11:18:00Z">
        <w:r w:rsidR="00C25604">
          <w:rPr>
            <w:rStyle w:val="Strong"/>
          </w:rPr>
          <w:t>5:45pm – 7:45pm.</w:t>
        </w:r>
      </w:ins>
      <w:del w:id="140" w:author="Kirkpatrick, Justin" w:date="2020-12-27T11:18:00Z">
        <w:r w:rsidR="007462E6" w:rsidDel="00C25604">
          <w:rPr>
            <w:rStyle w:val="Strong"/>
          </w:rPr>
          <w:delText xml:space="preserve"> in 300 Human Ecology</w:delText>
        </w:r>
        <w:r w:rsidDel="00C25604">
          <w:rPr>
            <w:rStyle w:val="Strong"/>
            <w:b w:val="0"/>
          </w:rPr>
          <w:delText xml:space="preserve">. </w:delText>
        </w:r>
      </w:del>
      <w:ins w:id="141" w:author="Kirkpatrick, Justin" w:date="2020-12-27T11:18:00Z">
        <w:r w:rsidR="00C25604">
          <w:rPr>
            <w:rStyle w:val="Strong"/>
            <w:b w:val="0"/>
          </w:rPr>
          <w:t xml:space="preserve">It will be open book and open note, but collaboration is </w:t>
        </w:r>
      </w:ins>
      <w:ins w:id="142" w:author="Kirkpatrick, Justin" w:date="2020-12-27T11:19:00Z">
        <w:r w:rsidR="00C25604">
          <w:rPr>
            <w:rStyle w:val="Strong"/>
            <w:b w:val="0"/>
          </w:rPr>
          <w:t>strictly prohibitied and will be considered a severe violation of the MSU academic code. The exam</w:t>
        </w:r>
      </w:ins>
      <w:del w:id="143" w:author="Kirkpatrick, Justin" w:date="2020-12-27T11:19:00Z">
        <w:r w:rsidDel="00C25604">
          <w:rPr>
            <w:rStyle w:val="Strong"/>
            <w:b w:val="0"/>
          </w:rPr>
          <w:delText>It</w:delText>
        </w:r>
      </w:del>
      <w:r>
        <w:rPr>
          <w:rStyle w:val="Strong"/>
          <w:b w:val="0"/>
        </w:rPr>
        <w:t xml:space="preserve"> will cover all material from the course</w:t>
      </w:r>
      <w:del w:id="144" w:author="Kirkpatrick, Justin" w:date="2020-12-27T11:18:00Z">
        <w:r w:rsidDel="00C25604">
          <w:rPr>
            <w:rStyle w:val="Strong"/>
            <w:b w:val="0"/>
          </w:rPr>
          <w:delText xml:space="preserve">. </w:delText>
        </w:r>
        <w:r w:rsidR="008B79A1" w:rsidDel="00C25604">
          <w:rPr>
            <w:rStyle w:val="Strong"/>
            <w:b w:val="0"/>
          </w:rPr>
          <w:delText>I do not have control over the time of the test</w:delText>
        </w:r>
        <w:r w:rsidR="000D078B" w:rsidDel="00C25604">
          <w:rPr>
            <w:rStyle w:val="Strong"/>
            <w:b w:val="0"/>
          </w:rPr>
          <w:delText>. Start investing in alarm clocks now.</w:delText>
        </w:r>
      </w:del>
      <w:ins w:id="145" w:author="Kirkpatrick, Justin" w:date="2020-12-27T11:18:00Z">
        <w:r w:rsidR="00C25604">
          <w:rPr>
            <w:rStyle w:val="Strong"/>
            <w:b w:val="0"/>
          </w:rPr>
          <w:t>.</w:t>
        </w:r>
      </w:ins>
    </w:p>
    <w:p w14:paraId="61D4EF9A" w14:textId="77777777" w:rsidR="00B23B62" w:rsidRDefault="00B23B62" w:rsidP="00053824">
      <w:pPr>
        <w:rPr>
          <w:rStyle w:val="Strong"/>
          <w:b w:val="0"/>
        </w:rPr>
      </w:pPr>
    </w:p>
    <w:p w14:paraId="40F8D265" w14:textId="4A5EA72D" w:rsidR="00B23B62" w:rsidRPr="00454E6C" w:rsidRDefault="00B23B62" w:rsidP="00053824">
      <w:pPr>
        <w:rPr>
          <w:rStyle w:val="Strong"/>
          <w:b w:val="0"/>
        </w:rPr>
      </w:pPr>
      <w:r>
        <w:rPr>
          <w:rStyle w:val="Strong"/>
          <w:b w:val="0"/>
        </w:rPr>
        <w:t>If you cannot take the final exam at the scheduled time because of illness or some other reason beyond your control, please notify the associate dean of your college immediately, and be prepared to document what caused you to miss the exam.</w:t>
      </w:r>
    </w:p>
    <w:p w14:paraId="2C404596" w14:textId="77777777" w:rsidR="00B23B62" w:rsidRDefault="00B23B62" w:rsidP="009A2ECC">
      <w:pPr>
        <w:rPr>
          <w:rStyle w:val="Strong"/>
          <w:b w:val="0"/>
        </w:rPr>
      </w:pPr>
    </w:p>
    <w:p w14:paraId="2FBE2B0A" w14:textId="083264C7" w:rsidR="00E11667" w:rsidRDefault="00E11667" w:rsidP="009A2ECC">
      <w:pPr>
        <w:rPr>
          <w:rStyle w:val="Strong"/>
        </w:rPr>
      </w:pPr>
      <w:r>
        <w:rPr>
          <w:rStyle w:val="Strong"/>
        </w:rPr>
        <w:t>Grading</w:t>
      </w:r>
    </w:p>
    <w:p w14:paraId="2D85FC72" w14:textId="0E216ED9" w:rsidR="00E11667" w:rsidRDefault="00E11667" w:rsidP="009A2ECC">
      <w:pPr>
        <w:rPr>
          <w:rStyle w:val="Strong"/>
          <w:b w:val="0"/>
        </w:rPr>
      </w:pPr>
      <w:r>
        <w:rPr>
          <w:rStyle w:val="Strong"/>
          <w:b w:val="0"/>
        </w:rPr>
        <w:t>All grades are considered final</w:t>
      </w:r>
      <w:r w:rsidR="0015754F">
        <w:rPr>
          <w:rStyle w:val="Strong"/>
          <w:b w:val="0"/>
        </w:rPr>
        <w:t xml:space="preserve">. </w:t>
      </w:r>
      <w:r>
        <w:rPr>
          <w:rStyle w:val="Strong"/>
          <w:b w:val="0"/>
        </w:rPr>
        <w:t>Any request for</w:t>
      </w:r>
      <w:r w:rsidR="00B23B62">
        <w:rPr>
          <w:rStyle w:val="Strong"/>
          <w:b w:val="0"/>
        </w:rPr>
        <w:t xml:space="preserve"> a re-grade beyond simple point-tallying </w:t>
      </w:r>
      <w:r>
        <w:rPr>
          <w:rStyle w:val="Strong"/>
          <w:b w:val="0"/>
        </w:rPr>
        <w:t>mistakes will require that the entire assignment be re-graded. Any points previously awarded may be changed in either direction in the re-grade.</w:t>
      </w:r>
    </w:p>
    <w:p w14:paraId="18D7E941" w14:textId="77777777" w:rsidR="009A3774" w:rsidRDefault="009A3774" w:rsidP="009A2ECC">
      <w:pPr>
        <w:rPr>
          <w:rStyle w:val="Strong"/>
          <w:b w:val="0"/>
        </w:rPr>
      </w:pPr>
    </w:p>
    <w:p w14:paraId="2E1C2BE5" w14:textId="09CCBC66" w:rsidR="009A3774" w:rsidRDefault="009A3774" w:rsidP="009A2ECC">
      <w:pPr>
        <w:rPr>
          <w:rStyle w:val="Strong"/>
          <w:b w:val="0"/>
        </w:rPr>
      </w:pPr>
      <w:r>
        <w:rPr>
          <w:rStyle w:val="Strong"/>
        </w:rPr>
        <w:t>Resources</w:t>
      </w:r>
    </w:p>
    <w:p w14:paraId="1C953B7D" w14:textId="2417EC20" w:rsidR="00586670" w:rsidRPr="00586670" w:rsidRDefault="00B02421" w:rsidP="009A2ECC">
      <w:pPr>
        <w:rPr>
          <w:rStyle w:val="Strong"/>
          <w:b w:val="0"/>
          <w:bCs w:val="0"/>
        </w:rPr>
      </w:pPr>
      <w:r>
        <w:t xml:space="preserve">Mental health concerns or stressful events may lead to diminished academic performance or reduce a student's ability to participate in daily activities. Services are available to assist you with addressing these and other concerns you may be experiencing. You can learn more about </w:t>
      </w:r>
      <w:r>
        <w:lastRenderedPageBreak/>
        <w:t xml:space="preserve">the broad range of confidential mental health services </w:t>
      </w:r>
      <w:r w:rsidR="009A0B5C">
        <w:t>available</w:t>
      </w:r>
      <w:r>
        <w:t xml:space="preserve"> on campus via the Counseling &amp; Psychiatric Services (CAPS) website at </w:t>
      </w:r>
      <w:hyperlink r:id="rId12" w:history="1">
        <w:r>
          <w:rPr>
            <w:rStyle w:val="Hyperlink"/>
          </w:rPr>
          <w:t>www.caps.msu.edu</w:t>
        </w:r>
      </w:hyperlink>
      <w:r>
        <w:t>.</w:t>
      </w:r>
    </w:p>
    <w:p w14:paraId="0E6D857F" w14:textId="77777777" w:rsidR="00383C1F" w:rsidRDefault="00383C1F" w:rsidP="009A2ECC">
      <w:pPr>
        <w:rPr>
          <w:rStyle w:val="Strong"/>
          <w:b w:val="0"/>
          <w:i/>
        </w:rPr>
      </w:pPr>
    </w:p>
    <w:p w14:paraId="19D7AA0A" w14:textId="5C20C3CA" w:rsidR="00103922" w:rsidRDefault="00B23B62" w:rsidP="00103922">
      <w:pPr>
        <w:rPr>
          <w:rStyle w:val="Strong"/>
        </w:rPr>
      </w:pPr>
      <w:r>
        <w:rPr>
          <w:rStyle w:val="Strong"/>
        </w:rPr>
        <w:t>Accommodations</w:t>
      </w:r>
    </w:p>
    <w:p w14:paraId="01A2F21E" w14:textId="3A6ED648" w:rsidR="00103922" w:rsidRDefault="00B23B62" w:rsidP="00103922">
      <w:pPr>
        <w:rPr>
          <w:rStyle w:val="Strong"/>
          <w:b w:val="0"/>
        </w:rPr>
      </w:pPr>
      <w:r>
        <w:rPr>
          <w:rStyle w:val="Strong"/>
          <w:b w:val="0"/>
        </w:rPr>
        <w:t xml:space="preserve">If you need a special accommodation for a disability, religious observance, or have any other concerns about your ability to perform well in this course, </w:t>
      </w:r>
      <w:r>
        <w:rPr>
          <w:rStyle w:val="Strong"/>
        </w:rPr>
        <w:t>please contact me immediately</w:t>
      </w:r>
      <w:r>
        <w:rPr>
          <w:rStyle w:val="Strong"/>
          <w:b w:val="0"/>
        </w:rPr>
        <w:t xml:space="preserve"> so that we can discuss the issue and make appropriate arrangements. </w:t>
      </w:r>
      <w:r w:rsidR="00B02421">
        <w:rPr>
          <w:rStyle w:val="Strong"/>
          <w:b w:val="0"/>
        </w:rPr>
        <w:t xml:space="preserve">MSU has a specific policy for </w:t>
      </w:r>
      <w:hyperlink r:id="rId13" w:history="1">
        <w:r w:rsidR="00B02421" w:rsidRPr="00B02421">
          <w:rPr>
            <w:rStyle w:val="Hyperlink"/>
          </w:rPr>
          <w:t>religious observance available here</w:t>
        </w:r>
      </w:hyperlink>
      <w:r w:rsidR="00B02421">
        <w:rPr>
          <w:rStyle w:val="Strong"/>
          <w:b w:val="0"/>
        </w:rPr>
        <w:t>.</w:t>
      </w:r>
    </w:p>
    <w:p w14:paraId="491F4E97" w14:textId="5116C6CE" w:rsidR="00B02421" w:rsidRDefault="00B02421" w:rsidP="00103922">
      <w:pPr>
        <w:rPr>
          <w:rStyle w:val="Strong"/>
          <w:b w:val="0"/>
        </w:rPr>
      </w:pPr>
    </w:p>
    <w:p w14:paraId="01DBFA0B" w14:textId="6F141CDC" w:rsidR="00B02421" w:rsidRDefault="00B02421" w:rsidP="00B02421">
      <w:pPr>
        <w:autoSpaceDE w:val="0"/>
        <w:autoSpaceDN w:val="0"/>
        <w:adjustRightInd w:val="0"/>
        <w:rPr>
          <w:rFonts w:ascii="Times New Roman" w:hAnsi="Times New Roman"/>
        </w:rPr>
      </w:pPr>
      <w:r>
        <w:rPr>
          <w:rFonts w:ascii="Times New Roman" w:hAnsi="Times New Roman"/>
        </w:rPr>
        <w:t xml:space="preserve">Michigan State University is committed to providing equal opportunity for participation in all programs, </w:t>
      </w:r>
      <w:proofErr w:type="gramStart"/>
      <w:r>
        <w:rPr>
          <w:rFonts w:ascii="Times New Roman" w:hAnsi="Times New Roman"/>
        </w:rPr>
        <w:t>services</w:t>
      </w:r>
      <w:proofErr w:type="gramEnd"/>
      <w:r>
        <w:rPr>
          <w:rFonts w:ascii="Times New Roman" w:hAnsi="Times New Roman"/>
        </w:rPr>
        <w:t xml:space="preserve"> and activities. Requests for accommodations by persons with disabilities may be made by contacting the Resource Center for Persons with Disabilities at 517-884-RCPD or on the web at rcpd.msu.edu. Once your eligibility for an accommodation has been determined, you will be issued a verified individual services accommodation (“VISA”) form. Please present this form to me at the start of the term and/or two weeks prior to the accommodation date (test, project, etc). Requests received after this date will be honored whenever possible.</w:t>
      </w:r>
    </w:p>
    <w:p w14:paraId="71A40BD9" w14:textId="3D677234" w:rsidR="00B02421" w:rsidRDefault="00B02421" w:rsidP="00B02421">
      <w:pPr>
        <w:autoSpaceDE w:val="0"/>
        <w:autoSpaceDN w:val="0"/>
        <w:adjustRightInd w:val="0"/>
        <w:rPr>
          <w:rFonts w:ascii="Times New Roman" w:hAnsi="Times New Roman"/>
        </w:rPr>
      </w:pPr>
    </w:p>
    <w:p w14:paraId="63648F28" w14:textId="23D4D410" w:rsidR="00303C84" w:rsidRPr="00303C84" w:rsidRDefault="00303C84" w:rsidP="009A2ECC">
      <w:pPr>
        <w:rPr>
          <w:rStyle w:val="Strong"/>
        </w:rPr>
      </w:pPr>
      <w:r>
        <w:rPr>
          <w:rStyle w:val="Strong"/>
        </w:rPr>
        <w:t>Academic Integrity</w:t>
      </w:r>
    </w:p>
    <w:p w14:paraId="6C737A64" w14:textId="564DFFAD" w:rsidR="007A34B9" w:rsidRPr="00B23B62" w:rsidRDefault="00B23B62" w:rsidP="007A34B9">
      <w:pPr>
        <w:rPr>
          <w:rStyle w:val="Strong"/>
          <w:rFonts w:eastAsia="Times New Roman" w:cs="Times New Roman"/>
          <w:b w:val="0"/>
          <w:bCs w:val="0"/>
        </w:rPr>
      </w:pPr>
      <w:r>
        <w:rPr>
          <w:rStyle w:val="Strong"/>
          <w:b w:val="0"/>
        </w:rPr>
        <w:t xml:space="preserve">All students are required to understand and follow the </w:t>
      </w:r>
      <w:r w:rsidR="00267A85">
        <w:rPr>
          <w:rStyle w:val="Strong"/>
          <w:b w:val="0"/>
        </w:rPr>
        <w:t>Spartan Code of Honor: Academic Pledge</w:t>
      </w:r>
      <w:r>
        <w:rPr>
          <w:rStyle w:val="Strong"/>
          <w:b w:val="0"/>
        </w:rPr>
        <w:t xml:space="preserve"> (</w:t>
      </w:r>
      <w:hyperlink r:id="rId14" w:history="1">
        <w:r>
          <w:rPr>
            <w:rStyle w:val="Hyperlink"/>
            <w:rFonts w:eastAsia="Times New Roman" w:cs="Times New Roman"/>
          </w:rPr>
          <w:t>https://ombud.msu.edu/academic-integrity/index.html</w:t>
        </w:r>
      </w:hyperlink>
      <w:r>
        <w:rPr>
          <w:rFonts w:eastAsia="Times New Roman" w:cs="Times New Roman"/>
        </w:rPr>
        <w:t>)</w:t>
      </w:r>
      <w:r w:rsidR="00267A85">
        <w:rPr>
          <w:rFonts w:eastAsia="Times New Roman" w:cs="Times New Roman"/>
        </w:rPr>
        <w:t>. Moreover, cheating reveals that you hold a low value of your education and of our class time. Students caught cheating will face the maximum possible penalties that may result in a failing grade or dismissal from the University.</w:t>
      </w:r>
    </w:p>
    <w:p w14:paraId="3751F703" w14:textId="77777777" w:rsidR="00B23B62" w:rsidRDefault="00B23B62" w:rsidP="007A34B9">
      <w:pPr>
        <w:rPr>
          <w:rStyle w:val="Strong"/>
          <w:b w:val="0"/>
        </w:rPr>
      </w:pPr>
    </w:p>
    <w:p w14:paraId="2C32E01E" w14:textId="7071C10D" w:rsidR="003A3B00" w:rsidRPr="00A75DAD" w:rsidRDefault="00A75DAD" w:rsidP="007A34B9">
      <w:pPr>
        <w:rPr>
          <w:rStyle w:val="Strong"/>
          <w:b w:val="0"/>
        </w:rPr>
      </w:pPr>
      <w:r>
        <w:rPr>
          <w:rStyle w:val="Strong"/>
        </w:rPr>
        <w:t>Course Schedule</w:t>
      </w:r>
      <w:r w:rsidR="0022166A">
        <w:rPr>
          <w:rStyle w:val="Strong"/>
        </w:rPr>
        <w:t xml:space="preserve"> </w:t>
      </w:r>
      <w:r w:rsidR="000D078B">
        <w:rPr>
          <w:rStyle w:val="Strong"/>
        </w:rPr>
        <w:t xml:space="preserve">as of </w:t>
      </w:r>
      <w:del w:id="146" w:author="Kirkpatrick, Justin" w:date="2020-12-27T11:19:00Z">
        <w:r w:rsidR="00DA0CCA" w:rsidDel="00C25604">
          <w:rPr>
            <w:rStyle w:val="Strong"/>
          </w:rPr>
          <w:delText>1</w:delText>
        </w:r>
      </w:del>
      <w:r w:rsidR="00B752EB">
        <w:rPr>
          <w:rStyle w:val="Strong"/>
        </w:rPr>
        <w:t>1-15-2021</w:t>
      </w:r>
      <w:r w:rsidR="000D078B">
        <w:rPr>
          <w:rStyle w:val="Strong"/>
        </w:rPr>
        <w:t xml:space="preserve"> ----</w:t>
      </w:r>
      <w:r w:rsidR="00863292">
        <w:rPr>
          <w:rStyle w:val="Strong"/>
        </w:rPr>
        <w:t xml:space="preserve"> </w:t>
      </w:r>
      <w:r w:rsidR="00A357D9">
        <w:rPr>
          <w:rStyle w:val="Strong"/>
        </w:rPr>
        <w:t>(</w:t>
      </w:r>
      <w:r w:rsidR="00863292">
        <w:rPr>
          <w:rStyle w:val="Strong"/>
        </w:rPr>
        <w:t>We will meet 2</w:t>
      </w:r>
      <w:r w:rsidR="00B752EB">
        <w:rPr>
          <w:rStyle w:val="Strong"/>
        </w:rPr>
        <w:t>6</w:t>
      </w:r>
      <w:del w:id="147" w:author="Kirkpatrick, Justin" w:date="2020-12-27T11:34:00Z">
        <w:r w:rsidR="00863292" w:rsidDel="00B17E37">
          <w:rPr>
            <w:rStyle w:val="Strong"/>
          </w:rPr>
          <w:delText>9</w:delText>
        </w:r>
      </w:del>
      <w:r w:rsidR="00863292">
        <w:rPr>
          <w:rStyle w:val="Strong"/>
        </w:rPr>
        <w:t xml:space="preserve"> times</w:t>
      </w:r>
      <w:r w:rsidR="00A357D9">
        <w:rPr>
          <w:rStyle w:val="Strong"/>
        </w:rPr>
        <w:t>)</w:t>
      </w:r>
    </w:p>
    <w:tbl>
      <w:tblPr>
        <w:tblStyle w:val="LightGrid"/>
        <w:tblW w:w="0" w:type="auto"/>
        <w:tblLayout w:type="fixed"/>
        <w:tblLook w:val="04A0" w:firstRow="1" w:lastRow="0" w:firstColumn="1" w:lastColumn="0" w:noHBand="0" w:noVBand="1"/>
      </w:tblPr>
      <w:tblGrid>
        <w:gridCol w:w="1240"/>
        <w:gridCol w:w="1777"/>
        <w:gridCol w:w="1984"/>
        <w:gridCol w:w="1984"/>
        <w:gridCol w:w="1157"/>
        <w:gridCol w:w="675"/>
        <w:gridCol w:w="1047"/>
      </w:tblGrid>
      <w:tr w:rsidR="00905D79" w14:paraId="32D48B2A" w14:textId="77777777" w:rsidTr="00905D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38E5CB71" w14:textId="54EF775D" w:rsidR="00905D79" w:rsidRDefault="008C1F0F" w:rsidP="00D85197">
            <w:pPr>
              <w:jc w:val="center"/>
              <w:rPr>
                <w:rStyle w:val="Strong"/>
                <w:b/>
              </w:rPr>
            </w:pPr>
            <w:r>
              <w:rPr>
                <w:rStyle w:val="Strong"/>
                <w:b/>
              </w:rPr>
              <w:t>s</w:t>
            </w:r>
          </w:p>
        </w:tc>
        <w:tc>
          <w:tcPr>
            <w:tcW w:w="1777" w:type="dxa"/>
            <w:tcBorders>
              <w:bottom w:val="double" w:sz="4" w:space="0" w:color="auto"/>
            </w:tcBorders>
          </w:tcPr>
          <w:p w14:paraId="62BA8AE3" w14:textId="534B444F" w:rsidR="00905D79" w:rsidRDefault="00905D79" w:rsidP="007A34B9">
            <w:pPr>
              <w:cnfStyle w:val="100000000000" w:firstRow="1" w:lastRow="0" w:firstColumn="0" w:lastColumn="0" w:oddVBand="0" w:evenVBand="0" w:oddHBand="0" w:evenHBand="0" w:firstRowFirstColumn="0" w:firstRowLastColumn="0" w:lastRowFirstColumn="0" w:lastRowLastColumn="0"/>
              <w:rPr>
                <w:rStyle w:val="Strong"/>
                <w:b/>
              </w:rPr>
            </w:pPr>
            <w:r>
              <w:rPr>
                <w:rStyle w:val="Strong"/>
                <w:b/>
              </w:rPr>
              <w:t>Topic</w:t>
            </w:r>
          </w:p>
        </w:tc>
        <w:tc>
          <w:tcPr>
            <w:tcW w:w="1984" w:type="dxa"/>
            <w:tcBorders>
              <w:bottom w:val="double" w:sz="4" w:space="0" w:color="auto"/>
            </w:tcBorders>
          </w:tcPr>
          <w:p w14:paraId="7D0CAB9F" w14:textId="425A44CF" w:rsidR="00905D79" w:rsidRPr="00905D79" w:rsidRDefault="00905D79" w:rsidP="007A34B9">
            <w:pPr>
              <w:cnfStyle w:val="100000000000" w:firstRow="1" w:lastRow="0" w:firstColumn="0" w:lastColumn="0" w:oddVBand="0" w:evenVBand="0" w:oddHBand="0" w:evenHBand="0" w:firstRowFirstColumn="0" w:firstRowLastColumn="0" w:lastRowFirstColumn="0" w:lastRowLastColumn="0"/>
              <w:rPr>
                <w:rStyle w:val="Strong"/>
                <w:b/>
                <w:bCs/>
              </w:rPr>
            </w:pPr>
            <w:r w:rsidRPr="00905D79">
              <w:rPr>
                <w:rStyle w:val="Strong"/>
                <w:b/>
                <w:bCs/>
              </w:rPr>
              <w:t>Online Lecture</w:t>
            </w:r>
          </w:p>
        </w:tc>
        <w:tc>
          <w:tcPr>
            <w:tcW w:w="1984" w:type="dxa"/>
            <w:tcBorders>
              <w:bottom w:val="double" w:sz="4" w:space="0" w:color="auto"/>
            </w:tcBorders>
          </w:tcPr>
          <w:p w14:paraId="61D577DD" w14:textId="66A257BC" w:rsidR="00905D79" w:rsidRDefault="00905D79" w:rsidP="007A34B9">
            <w:pPr>
              <w:cnfStyle w:val="100000000000" w:firstRow="1" w:lastRow="0" w:firstColumn="0" w:lastColumn="0" w:oddVBand="0" w:evenVBand="0" w:oddHBand="0" w:evenHBand="0" w:firstRowFirstColumn="0" w:firstRowLastColumn="0" w:lastRowFirstColumn="0" w:lastRowLastColumn="0"/>
              <w:rPr>
                <w:rStyle w:val="Strong"/>
                <w:b/>
              </w:rPr>
            </w:pPr>
            <w:r>
              <w:rPr>
                <w:rStyle w:val="Strong"/>
                <w:b/>
              </w:rPr>
              <w:t xml:space="preserve">Reading </w:t>
            </w:r>
          </w:p>
          <w:p w14:paraId="0334BFD5" w14:textId="77777777" w:rsidR="00905D79" w:rsidRPr="00E2722B" w:rsidRDefault="00905D79" w:rsidP="007A34B9">
            <w:pPr>
              <w:cnfStyle w:val="100000000000" w:firstRow="1" w:lastRow="0" w:firstColumn="0" w:lastColumn="0" w:oddVBand="0" w:evenVBand="0" w:oddHBand="0" w:evenHBand="0" w:firstRowFirstColumn="0" w:firstRowLastColumn="0" w:lastRowFirstColumn="0" w:lastRowLastColumn="0"/>
              <w:rPr>
                <w:rStyle w:val="Strong"/>
                <w:b/>
                <w:sz w:val="20"/>
                <w:szCs w:val="20"/>
              </w:rPr>
            </w:pPr>
            <w:r w:rsidRPr="00E2722B">
              <w:rPr>
                <w:rStyle w:val="Strong"/>
                <w:b/>
                <w:sz w:val="20"/>
                <w:szCs w:val="20"/>
              </w:rPr>
              <w:t xml:space="preserve">(W = Wooldridge, </w:t>
            </w:r>
          </w:p>
          <w:p w14:paraId="296F0254" w14:textId="19AFF62B" w:rsidR="00905D79" w:rsidRDefault="00905D79" w:rsidP="007A34B9">
            <w:pPr>
              <w:cnfStyle w:val="100000000000" w:firstRow="1" w:lastRow="0" w:firstColumn="0" w:lastColumn="0" w:oddVBand="0" w:evenVBand="0" w:oddHBand="0" w:evenHBand="0" w:firstRowFirstColumn="0" w:firstRowLastColumn="0" w:lastRowFirstColumn="0" w:lastRowLastColumn="0"/>
              <w:rPr>
                <w:rStyle w:val="Strong"/>
                <w:b/>
              </w:rPr>
            </w:pPr>
            <w:r w:rsidRPr="00E2722B">
              <w:rPr>
                <w:rStyle w:val="Strong"/>
                <w:b/>
                <w:sz w:val="20"/>
                <w:szCs w:val="20"/>
              </w:rPr>
              <w:t>MM = Mastering Metrics)</w:t>
            </w:r>
          </w:p>
        </w:tc>
        <w:tc>
          <w:tcPr>
            <w:tcW w:w="1157" w:type="dxa"/>
            <w:tcBorders>
              <w:bottom w:val="double" w:sz="4" w:space="0" w:color="auto"/>
            </w:tcBorders>
          </w:tcPr>
          <w:p w14:paraId="125C6697" w14:textId="77777777" w:rsidR="00905D79" w:rsidRPr="00E2722B" w:rsidRDefault="00905D79" w:rsidP="007A34B9">
            <w:pPr>
              <w:cnfStyle w:val="100000000000" w:firstRow="1" w:lastRow="0" w:firstColumn="0" w:lastColumn="0" w:oddVBand="0" w:evenVBand="0" w:oddHBand="0" w:evenHBand="0" w:firstRowFirstColumn="0" w:firstRowLastColumn="0" w:lastRowFirstColumn="0" w:lastRowLastColumn="0"/>
              <w:rPr>
                <w:rStyle w:val="Strong"/>
                <w:b/>
                <w:sz w:val="20"/>
                <w:szCs w:val="20"/>
              </w:rPr>
            </w:pPr>
            <w:r w:rsidRPr="00E2722B">
              <w:rPr>
                <w:rStyle w:val="Strong"/>
                <w:b/>
                <w:sz w:val="20"/>
                <w:szCs w:val="20"/>
              </w:rPr>
              <w:t>Reading Response</w:t>
            </w:r>
          </w:p>
          <w:p w14:paraId="1C8954D2" w14:textId="7DD85BA9" w:rsidR="00905D79" w:rsidRDefault="00905D79" w:rsidP="007A34B9">
            <w:pPr>
              <w:cnfStyle w:val="100000000000" w:firstRow="1" w:lastRow="0" w:firstColumn="0" w:lastColumn="0" w:oddVBand="0" w:evenVBand="0" w:oddHBand="0" w:evenHBand="0" w:firstRowFirstColumn="0" w:firstRowLastColumn="0" w:lastRowFirstColumn="0" w:lastRowLastColumn="0"/>
              <w:rPr>
                <w:rStyle w:val="Strong"/>
                <w:b/>
              </w:rPr>
            </w:pPr>
            <w:r w:rsidRPr="00E2722B">
              <w:rPr>
                <w:rStyle w:val="Strong"/>
                <w:b/>
                <w:sz w:val="20"/>
                <w:szCs w:val="20"/>
              </w:rPr>
              <w:t>Due</w:t>
            </w:r>
          </w:p>
        </w:tc>
        <w:tc>
          <w:tcPr>
            <w:tcW w:w="675" w:type="dxa"/>
            <w:tcBorders>
              <w:bottom w:val="double" w:sz="4" w:space="0" w:color="auto"/>
            </w:tcBorders>
          </w:tcPr>
          <w:p w14:paraId="5A1DBCB2" w14:textId="793318B6" w:rsidR="00905D79" w:rsidRDefault="00905D79" w:rsidP="00E2722B">
            <w:pPr>
              <w:cnfStyle w:val="100000000000" w:firstRow="1" w:lastRow="0" w:firstColumn="0" w:lastColumn="0" w:oddVBand="0" w:evenVBand="0" w:oddHBand="0" w:evenHBand="0" w:firstRowFirstColumn="0" w:firstRowLastColumn="0" w:lastRowFirstColumn="0" w:lastRowLastColumn="0"/>
              <w:rPr>
                <w:rStyle w:val="Strong"/>
                <w:b/>
              </w:rPr>
            </w:pPr>
            <w:r>
              <w:rPr>
                <w:rStyle w:val="Strong"/>
                <w:b/>
              </w:rPr>
              <w:t>In-class Quiz?</w:t>
            </w:r>
          </w:p>
        </w:tc>
        <w:tc>
          <w:tcPr>
            <w:tcW w:w="1047" w:type="dxa"/>
            <w:tcBorders>
              <w:bottom w:val="double" w:sz="4" w:space="0" w:color="auto"/>
            </w:tcBorders>
          </w:tcPr>
          <w:p w14:paraId="22B91E85" w14:textId="711F5571" w:rsidR="00905D79" w:rsidRPr="005867F3" w:rsidRDefault="00905D79" w:rsidP="00E2722B">
            <w:pPr>
              <w:cnfStyle w:val="100000000000" w:firstRow="1" w:lastRow="0" w:firstColumn="0" w:lastColumn="0" w:oddVBand="0" w:evenVBand="0" w:oddHBand="0" w:evenHBand="0" w:firstRowFirstColumn="0" w:firstRowLastColumn="0" w:lastRowFirstColumn="0" w:lastRowLastColumn="0"/>
              <w:rPr>
                <w:rStyle w:val="Strong"/>
                <w:b/>
                <w:sz w:val="20"/>
                <w:szCs w:val="20"/>
              </w:rPr>
            </w:pPr>
            <w:r w:rsidRPr="005867F3">
              <w:rPr>
                <w:rStyle w:val="Strong"/>
                <w:b/>
                <w:sz w:val="20"/>
                <w:szCs w:val="20"/>
              </w:rPr>
              <w:t>Assignments Due</w:t>
            </w:r>
          </w:p>
        </w:tc>
      </w:tr>
      <w:tr w:rsidR="00905D79" w14:paraId="10CA82BB"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2D4B9875" w14:textId="77777777" w:rsidR="00905D79" w:rsidRDefault="00905D79" w:rsidP="00D85197">
            <w:pPr>
              <w:jc w:val="center"/>
              <w:rPr>
                <w:ins w:id="148" w:author="Kirkpatrick, Justin" w:date="2020-12-27T11:21:00Z"/>
                <w:rStyle w:val="Strong"/>
                <w:bCs/>
              </w:rPr>
            </w:pPr>
            <w:r>
              <w:rPr>
                <w:rStyle w:val="Strong"/>
                <w:b/>
              </w:rPr>
              <w:t>1</w:t>
            </w:r>
          </w:p>
          <w:p w14:paraId="1EEBA29A" w14:textId="53424340" w:rsidR="00905D79" w:rsidRPr="005365A2" w:rsidRDefault="00905D79" w:rsidP="00D85197">
            <w:pPr>
              <w:jc w:val="center"/>
              <w:rPr>
                <w:rStyle w:val="Strong"/>
                <w:bCs/>
              </w:rPr>
            </w:pPr>
            <w:ins w:id="149" w:author="Kirkpatrick, Justin" w:date="2020-12-27T11:21:00Z">
              <w:r w:rsidRPr="005365A2">
                <w:rPr>
                  <w:rStyle w:val="Strong"/>
                  <w:bCs/>
                </w:rPr>
                <w:t>(</w:t>
              </w:r>
            </w:ins>
            <w:r w:rsidRPr="005365A2">
              <w:rPr>
                <w:rStyle w:val="Strong"/>
                <w:bCs/>
              </w:rPr>
              <w:t>Tue</w:t>
            </w:r>
            <w:ins w:id="150" w:author="Kirkpatrick, Justin" w:date="2020-12-27T11:21:00Z">
              <w:r w:rsidRPr="005365A2">
                <w:rPr>
                  <w:rStyle w:val="Strong"/>
                  <w:bCs/>
                </w:rPr>
                <w:t xml:space="preserve"> 1/1</w:t>
              </w:r>
            </w:ins>
            <w:r w:rsidRPr="005365A2">
              <w:rPr>
                <w:rStyle w:val="Strong"/>
                <w:bCs/>
              </w:rPr>
              <w:t>9</w:t>
            </w:r>
            <w:ins w:id="151" w:author="Kirkpatrick, Justin" w:date="2020-12-27T11:21:00Z">
              <w:r w:rsidRPr="005365A2">
                <w:rPr>
                  <w:rStyle w:val="Strong"/>
                  <w:bCs/>
                </w:rPr>
                <w:t>)</w:t>
              </w:r>
            </w:ins>
          </w:p>
        </w:tc>
        <w:tc>
          <w:tcPr>
            <w:tcW w:w="1777" w:type="dxa"/>
            <w:tcBorders>
              <w:top w:val="double" w:sz="4" w:space="0" w:color="auto"/>
            </w:tcBorders>
          </w:tcPr>
          <w:p w14:paraId="50C9A757" w14:textId="538BA55A"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Course Overview &amp; Stats review I</w:t>
            </w:r>
          </w:p>
        </w:tc>
        <w:tc>
          <w:tcPr>
            <w:tcW w:w="1984" w:type="dxa"/>
            <w:tcBorders>
              <w:top w:val="double" w:sz="4" w:space="0" w:color="auto"/>
            </w:tcBorders>
          </w:tcPr>
          <w:p w14:paraId="0E54D133" w14:textId="0FDA3C64"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p>
        </w:tc>
        <w:tc>
          <w:tcPr>
            <w:tcW w:w="1984" w:type="dxa"/>
            <w:tcBorders>
              <w:top w:val="double" w:sz="4" w:space="0" w:color="auto"/>
            </w:tcBorders>
          </w:tcPr>
          <w:p w14:paraId="632593B0" w14:textId="6A20FB47"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p>
        </w:tc>
        <w:tc>
          <w:tcPr>
            <w:tcW w:w="1157" w:type="dxa"/>
            <w:tcBorders>
              <w:top w:val="double" w:sz="4" w:space="0" w:color="auto"/>
            </w:tcBorders>
          </w:tcPr>
          <w:p w14:paraId="02B61E1E" w14:textId="77777777"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p>
        </w:tc>
        <w:tc>
          <w:tcPr>
            <w:tcW w:w="675" w:type="dxa"/>
            <w:tcBorders>
              <w:top w:val="double" w:sz="4" w:space="0" w:color="auto"/>
            </w:tcBorders>
          </w:tcPr>
          <w:p w14:paraId="51B7D730" w14:textId="77777777"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p>
        </w:tc>
        <w:tc>
          <w:tcPr>
            <w:tcW w:w="1047" w:type="dxa"/>
            <w:tcBorders>
              <w:top w:val="double" w:sz="4" w:space="0" w:color="auto"/>
            </w:tcBorders>
          </w:tcPr>
          <w:p w14:paraId="339FB409" w14:textId="41DCE130" w:rsidR="00905D79" w:rsidRPr="005867F3"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4E993C01"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69CAFFCE" w14:textId="311BC285" w:rsidR="00905D79" w:rsidRDefault="00905D79" w:rsidP="00D85197">
            <w:pPr>
              <w:jc w:val="center"/>
              <w:rPr>
                <w:rStyle w:val="Strong"/>
                <w:b/>
              </w:rPr>
            </w:pPr>
            <w:r>
              <w:rPr>
                <w:rStyle w:val="Strong"/>
                <w:b/>
              </w:rPr>
              <w:t>2</w:t>
            </w:r>
          </w:p>
        </w:tc>
        <w:tc>
          <w:tcPr>
            <w:tcW w:w="1777" w:type="dxa"/>
            <w:tcBorders>
              <w:bottom w:val="double" w:sz="4" w:space="0" w:color="auto"/>
            </w:tcBorders>
          </w:tcPr>
          <w:p w14:paraId="2BC47F0B" w14:textId="2F5349EF" w:rsidR="00905D79" w:rsidRDefault="00905D79" w:rsidP="006F3BAC">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Stats review II</w:t>
            </w:r>
          </w:p>
        </w:tc>
        <w:tc>
          <w:tcPr>
            <w:tcW w:w="1984" w:type="dxa"/>
            <w:tcBorders>
              <w:bottom w:val="double" w:sz="4" w:space="0" w:color="auto"/>
            </w:tcBorders>
          </w:tcPr>
          <w:p w14:paraId="46DB8CB6" w14:textId="7D0F65BA" w:rsidR="00905D79"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00 – Stats Review</w:t>
            </w:r>
          </w:p>
        </w:tc>
        <w:tc>
          <w:tcPr>
            <w:tcW w:w="1984" w:type="dxa"/>
            <w:tcBorders>
              <w:bottom w:val="double" w:sz="4" w:space="0" w:color="auto"/>
            </w:tcBorders>
          </w:tcPr>
          <w:p w14:paraId="2C4A907B" w14:textId="66EA5569" w:rsidR="00905D79"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W: Appendices A, B &amp; C.1 – C.2</w:t>
            </w:r>
          </w:p>
        </w:tc>
        <w:tc>
          <w:tcPr>
            <w:tcW w:w="1157" w:type="dxa"/>
            <w:tcBorders>
              <w:bottom w:val="double" w:sz="4" w:space="0" w:color="auto"/>
            </w:tcBorders>
          </w:tcPr>
          <w:p w14:paraId="43957D19" w14:textId="2841451A" w:rsidR="00905D79"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Yes, but only questions.</w:t>
            </w:r>
          </w:p>
        </w:tc>
        <w:tc>
          <w:tcPr>
            <w:tcW w:w="675" w:type="dxa"/>
            <w:tcBorders>
              <w:bottom w:val="double" w:sz="4" w:space="0" w:color="auto"/>
            </w:tcBorders>
          </w:tcPr>
          <w:p w14:paraId="58ED0DAF" w14:textId="77777777" w:rsidR="00905D79"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rPr>
            </w:pPr>
          </w:p>
        </w:tc>
        <w:tc>
          <w:tcPr>
            <w:tcW w:w="1047" w:type="dxa"/>
            <w:tcBorders>
              <w:bottom w:val="double" w:sz="4" w:space="0" w:color="auto"/>
            </w:tcBorders>
          </w:tcPr>
          <w:p w14:paraId="1932D81B" w14:textId="77777777" w:rsidR="00905D79" w:rsidRPr="005867F3"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4B8BD6DB"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61CB3306" w14:textId="4B715734" w:rsidR="00905D79" w:rsidRDefault="00905D79" w:rsidP="00D85197">
            <w:pPr>
              <w:jc w:val="center"/>
              <w:rPr>
                <w:rStyle w:val="Strong"/>
                <w:b/>
              </w:rPr>
            </w:pPr>
            <w:r>
              <w:rPr>
                <w:rStyle w:val="Strong"/>
                <w:b/>
              </w:rPr>
              <w:t>3</w:t>
            </w:r>
          </w:p>
          <w:p w14:paraId="7C469D8D" w14:textId="06F31C3B" w:rsidR="00905D79" w:rsidRPr="00D85197" w:rsidRDefault="00905D79" w:rsidP="00D85197">
            <w:pPr>
              <w:jc w:val="center"/>
              <w:rPr>
                <w:rStyle w:val="Strong"/>
                <w:bCs/>
              </w:rPr>
            </w:pPr>
            <w:r w:rsidRPr="00D85197">
              <w:rPr>
                <w:rStyle w:val="Strong"/>
                <w:bCs/>
              </w:rPr>
              <w:t>(</w:t>
            </w:r>
            <w:del w:id="152" w:author="Kirkpatrick, Justin" w:date="2020-12-27T11:21:00Z">
              <w:r w:rsidDel="00C25604">
                <w:rPr>
                  <w:rStyle w:val="Strong"/>
                  <w:bCs/>
                </w:rPr>
                <w:delText xml:space="preserve">Mon </w:delText>
              </w:r>
            </w:del>
            <w:r>
              <w:rPr>
                <w:rStyle w:val="Strong"/>
                <w:bCs/>
              </w:rPr>
              <w:t>Tue</w:t>
            </w:r>
            <w:ins w:id="153" w:author="Kirkpatrick, Justin" w:date="2020-12-27T11:21:00Z">
              <w:r>
                <w:rPr>
                  <w:rStyle w:val="Strong"/>
                  <w:bCs/>
                </w:rPr>
                <w:t xml:space="preserve"> </w:t>
              </w:r>
            </w:ins>
            <w:r w:rsidRPr="00D85197">
              <w:rPr>
                <w:rStyle w:val="Strong"/>
                <w:bCs/>
              </w:rPr>
              <w:t>1/</w:t>
            </w:r>
            <w:del w:id="154" w:author="Kirkpatrick, Justin" w:date="2020-12-27T11:21:00Z">
              <w:r w:rsidRPr="00D85197" w:rsidDel="00C25604">
                <w:rPr>
                  <w:rStyle w:val="Strong"/>
                  <w:bCs/>
                </w:rPr>
                <w:delText>13</w:delText>
              </w:r>
            </w:del>
            <w:ins w:id="155" w:author="Kirkpatrick, Justin" w:date="2020-12-27T11:21:00Z">
              <w:r>
                <w:rPr>
                  <w:rStyle w:val="Strong"/>
                  <w:bCs/>
                </w:rPr>
                <w:t>2</w:t>
              </w:r>
            </w:ins>
            <w:r>
              <w:rPr>
                <w:rStyle w:val="Strong"/>
                <w:bCs/>
              </w:rPr>
              <w:t>6</w:t>
            </w:r>
            <w:r w:rsidRPr="00D85197">
              <w:rPr>
                <w:rStyle w:val="Strong"/>
                <w:bCs/>
              </w:rPr>
              <w:t>)</w:t>
            </w:r>
          </w:p>
        </w:tc>
        <w:tc>
          <w:tcPr>
            <w:tcW w:w="1777" w:type="dxa"/>
            <w:tcBorders>
              <w:top w:val="double" w:sz="4" w:space="0" w:color="auto"/>
            </w:tcBorders>
          </w:tcPr>
          <w:p w14:paraId="3C1724A8" w14:textId="61279864" w:rsidR="00905D79" w:rsidRDefault="00905D79" w:rsidP="006F3BAC">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Stats review II and Using R Part I</w:t>
            </w:r>
          </w:p>
        </w:tc>
        <w:tc>
          <w:tcPr>
            <w:tcW w:w="1984" w:type="dxa"/>
            <w:tcBorders>
              <w:top w:val="double" w:sz="4" w:space="0" w:color="auto"/>
            </w:tcBorders>
          </w:tcPr>
          <w:p w14:paraId="1CC4F907" w14:textId="36E9D1CC"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00 – Stats Review</w:t>
            </w:r>
          </w:p>
        </w:tc>
        <w:tc>
          <w:tcPr>
            <w:tcW w:w="1984" w:type="dxa"/>
            <w:tcBorders>
              <w:top w:val="double" w:sz="4" w:space="0" w:color="auto"/>
            </w:tcBorders>
          </w:tcPr>
          <w:p w14:paraId="78A522F7" w14:textId="6FB20DB6"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Watch the “using R” videos 1, 2a, 2b on D2L.</w:t>
            </w:r>
          </w:p>
          <w:p w14:paraId="68398678" w14:textId="77777777"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p>
          <w:p w14:paraId="5EE61360" w14:textId="723B4E58"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ins w:id="156" w:author="Kirkpatrick, Justin" w:date="2020-12-27T11:22:00Z">
              <w:r>
                <w:rPr>
                  <w:rStyle w:val="Strong"/>
                  <w:b w:val="0"/>
                </w:rPr>
                <w:t xml:space="preserve">Be </w:t>
              </w:r>
              <w:r w:rsidRPr="00A9747A">
                <w:rPr>
                  <w:rStyle w:val="Strong"/>
                  <w:b w:val="0"/>
                  <w:u w:val="single"/>
                </w:rPr>
                <w:t>sure</w:t>
              </w:r>
              <w:r>
                <w:rPr>
                  <w:rStyle w:val="Strong"/>
                  <w:b w:val="0"/>
                </w:rPr>
                <w:t xml:space="preserve"> to install R and Rstudio before class</w:t>
              </w:r>
            </w:ins>
          </w:p>
        </w:tc>
        <w:tc>
          <w:tcPr>
            <w:tcW w:w="1157" w:type="dxa"/>
            <w:tcBorders>
              <w:top w:val="double" w:sz="4" w:space="0" w:color="auto"/>
            </w:tcBorders>
          </w:tcPr>
          <w:p w14:paraId="3B823B9E" w14:textId="79CCDF5E"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p>
        </w:tc>
        <w:tc>
          <w:tcPr>
            <w:tcW w:w="675" w:type="dxa"/>
            <w:tcBorders>
              <w:top w:val="double" w:sz="4" w:space="0" w:color="auto"/>
            </w:tcBorders>
          </w:tcPr>
          <w:p w14:paraId="0E35EBE7" w14:textId="566B51AD"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Yes</w:t>
            </w:r>
          </w:p>
        </w:tc>
        <w:tc>
          <w:tcPr>
            <w:tcW w:w="1047" w:type="dxa"/>
            <w:tcBorders>
              <w:top w:val="double" w:sz="4" w:space="0" w:color="auto"/>
            </w:tcBorders>
          </w:tcPr>
          <w:p w14:paraId="45A7A5AE" w14:textId="77777777" w:rsidR="00905D79" w:rsidRPr="005867F3"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rsidDel="00C25604" w14:paraId="1F60C119" w14:textId="3AA015B0" w:rsidTr="00905D79">
        <w:trPr>
          <w:cnfStyle w:val="000000010000" w:firstRow="0" w:lastRow="0" w:firstColumn="0" w:lastColumn="0" w:oddVBand="0" w:evenVBand="0" w:oddHBand="0" w:evenHBand="1" w:firstRowFirstColumn="0" w:firstRowLastColumn="0" w:lastRowFirstColumn="0" w:lastRowLastColumn="0"/>
          <w:del w:id="157" w:author="Kirkpatrick, Justin" w:date="2020-12-27T11:22:00Z"/>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38D889E1" w14:textId="266D14AC" w:rsidR="00905D79" w:rsidDel="00C25604" w:rsidRDefault="00905D79" w:rsidP="00D85197">
            <w:pPr>
              <w:jc w:val="center"/>
              <w:rPr>
                <w:del w:id="158" w:author="Kirkpatrick, Justin" w:date="2020-12-27T11:22:00Z"/>
                <w:rStyle w:val="Strong"/>
              </w:rPr>
            </w:pPr>
            <w:del w:id="159" w:author="Kirkpatrick, Justin" w:date="2020-12-27T11:22:00Z">
              <w:r w:rsidDel="00C25604">
                <w:rPr>
                  <w:rStyle w:val="Strong"/>
                </w:rPr>
                <w:delText>(Mon 1/20)</w:delText>
              </w:r>
            </w:del>
          </w:p>
        </w:tc>
        <w:tc>
          <w:tcPr>
            <w:tcW w:w="1777" w:type="dxa"/>
            <w:tcBorders>
              <w:top w:val="double" w:sz="4" w:space="0" w:color="auto"/>
            </w:tcBorders>
          </w:tcPr>
          <w:p w14:paraId="662E427F" w14:textId="4DCC7510" w:rsidR="00905D79" w:rsidRPr="00D85197" w:rsidDel="00C25604" w:rsidRDefault="00905D79" w:rsidP="003A3B00">
            <w:pPr>
              <w:cnfStyle w:val="000000010000" w:firstRow="0" w:lastRow="0" w:firstColumn="0" w:lastColumn="0" w:oddVBand="0" w:evenVBand="0" w:oddHBand="0" w:evenHBand="1" w:firstRowFirstColumn="0" w:firstRowLastColumn="0" w:lastRowFirstColumn="0" w:lastRowLastColumn="0"/>
              <w:rPr>
                <w:del w:id="160" w:author="Kirkpatrick, Justin" w:date="2020-12-27T11:22:00Z"/>
                <w:rStyle w:val="Strong"/>
                <w:bCs w:val="0"/>
              </w:rPr>
            </w:pPr>
            <w:del w:id="161" w:author="Kirkpatrick, Justin" w:date="2020-12-27T11:22:00Z">
              <w:r w:rsidDel="00C25604">
                <w:rPr>
                  <w:rStyle w:val="Strong"/>
                  <w:bCs w:val="0"/>
                </w:rPr>
                <w:delText>MLK day</w:delText>
              </w:r>
            </w:del>
          </w:p>
        </w:tc>
        <w:tc>
          <w:tcPr>
            <w:tcW w:w="1984" w:type="dxa"/>
            <w:tcBorders>
              <w:top w:val="double" w:sz="4" w:space="0" w:color="auto"/>
            </w:tcBorders>
          </w:tcPr>
          <w:p w14:paraId="4616AF50" w14:textId="77777777" w:rsidR="00905D79" w:rsidDel="00C25604"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rPr>
            </w:pPr>
          </w:p>
        </w:tc>
        <w:tc>
          <w:tcPr>
            <w:tcW w:w="1984" w:type="dxa"/>
            <w:tcBorders>
              <w:top w:val="double" w:sz="4" w:space="0" w:color="auto"/>
            </w:tcBorders>
          </w:tcPr>
          <w:p w14:paraId="17B9E019" w14:textId="4B924966" w:rsidR="00905D79" w:rsidDel="00C25604" w:rsidRDefault="00905D79" w:rsidP="007A34B9">
            <w:pPr>
              <w:cnfStyle w:val="000000010000" w:firstRow="0" w:lastRow="0" w:firstColumn="0" w:lastColumn="0" w:oddVBand="0" w:evenVBand="0" w:oddHBand="0" w:evenHBand="1" w:firstRowFirstColumn="0" w:firstRowLastColumn="0" w:lastRowFirstColumn="0" w:lastRowLastColumn="0"/>
              <w:rPr>
                <w:del w:id="162" w:author="Kirkpatrick, Justin" w:date="2020-12-27T11:22:00Z"/>
                <w:rStyle w:val="Strong"/>
                <w:b w:val="0"/>
              </w:rPr>
            </w:pPr>
          </w:p>
        </w:tc>
        <w:tc>
          <w:tcPr>
            <w:tcW w:w="1157" w:type="dxa"/>
            <w:tcBorders>
              <w:top w:val="double" w:sz="4" w:space="0" w:color="auto"/>
            </w:tcBorders>
          </w:tcPr>
          <w:p w14:paraId="50D6F061" w14:textId="08EC5612" w:rsidR="00905D79" w:rsidDel="00C25604" w:rsidRDefault="00905D79" w:rsidP="007A34B9">
            <w:pPr>
              <w:cnfStyle w:val="000000010000" w:firstRow="0" w:lastRow="0" w:firstColumn="0" w:lastColumn="0" w:oddVBand="0" w:evenVBand="0" w:oddHBand="0" w:evenHBand="1" w:firstRowFirstColumn="0" w:firstRowLastColumn="0" w:lastRowFirstColumn="0" w:lastRowLastColumn="0"/>
              <w:rPr>
                <w:del w:id="163" w:author="Kirkpatrick, Justin" w:date="2020-12-27T11:22:00Z"/>
                <w:rStyle w:val="Strong"/>
                <w:b w:val="0"/>
              </w:rPr>
            </w:pPr>
          </w:p>
        </w:tc>
        <w:tc>
          <w:tcPr>
            <w:tcW w:w="675" w:type="dxa"/>
            <w:tcBorders>
              <w:top w:val="double" w:sz="4" w:space="0" w:color="auto"/>
            </w:tcBorders>
          </w:tcPr>
          <w:p w14:paraId="60D09626" w14:textId="6DAEB805" w:rsidR="00905D79" w:rsidDel="00C25604" w:rsidRDefault="00905D79" w:rsidP="007A34B9">
            <w:pPr>
              <w:cnfStyle w:val="000000010000" w:firstRow="0" w:lastRow="0" w:firstColumn="0" w:lastColumn="0" w:oddVBand="0" w:evenVBand="0" w:oddHBand="0" w:evenHBand="1" w:firstRowFirstColumn="0" w:firstRowLastColumn="0" w:lastRowFirstColumn="0" w:lastRowLastColumn="0"/>
              <w:rPr>
                <w:del w:id="164" w:author="Kirkpatrick, Justin" w:date="2020-12-27T11:22:00Z"/>
                <w:rStyle w:val="Strong"/>
                <w:b w:val="0"/>
              </w:rPr>
            </w:pPr>
          </w:p>
        </w:tc>
        <w:tc>
          <w:tcPr>
            <w:tcW w:w="1047" w:type="dxa"/>
            <w:tcBorders>
              <w:top w:val="double" w:sz="4" w:space="0" w:color="auto"/>
            </w:tcBorders>
          </w:tcPr>
          <w:p w14:paraId="3D1D12A3" w14:textId="5976B8E5" w:rsidR="00905D79" w:rsidRPr="00566D0F" w:rsidDel="00C25604" w:rsidRDefault="00905D79" w:rsidP="007A34B9">
            <w:pPr>
              <w:cnfStyle w:val="000000010000" w:firstRow="0" w:lastRow="0" w:firstColumn="0" w:lastColumn="0" w:oddVBand="0" w:evenVBand="0" w:oddHBand="0" w:evenHBand="1" w:firstRowFirstColumn="0" w:firstRowLastColumn="0" w:lastRowFirstColumn="0" w:lastRowLastColumn="0"/>
              <w:rPr>
                <w:del w:id="165" w:author="Kirkpatrick, Justin" w:date="2020-12-27T11:22:00Z"/>
                <w:rStyle w:val="Strong"/>
                <w:bCs w:val="0"/>
                <w:sz w:val="20"/>
                <w:szCs w:val="20"/>
              </w:rPr>
            </w:pPr>
            <w:del w:id="166" w:author="Kirkpatrick, Justin" w:date="2020-12-27T11:22:00Z">
              <w:r w:rsidRPr="00566D0F" w:rsidDel="00C25604">
                <w:rPr>
                  <w:rStyle w:val="Strong"/>
                  <w:bCs w:val="0"/>
                  <w:sz w:val="20"/>
                  <w:szCs w:val="20"/>
                </w:rPr>
                <w:delText>PS1 Due @11:59pm Sunday 1/19</w:delText>
              </w:r>
            </w:del>
          </w:p>
        </w:tc>
      </w:tr>
      <w:tr w:rsidR="00905D79" w14:paraId="577E1206"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21CB1501" w14:textId="492DBF4F" w:rsidR="00905D79" w:rsidRDefault="008C1F0F" w:rsidP="00D85197">
            <w:pPr>
              <w:jc w:val="center"/>
              <w:rPr>
                <w:rStyle w:val="Strong"/>
                <w:b/>
              </w:rPr>
            </w:pPr>
            <w:r>
              <w:rPr>
                <w:rStyle w:val="Strong"/>
                <w:b/>
              </w:rPr>
              <w:t>4??</w:t>
            </w:r>
            <w:r w:rsidR="00905D79">
              <w:rPr>
                <w:rStyle w:val="Strong"/>
                <w:b/>
              </w:rPr>
              <w:t>5</w:t>
            </w:r>
          </w:p>
        </w:tc>
        <w:tc>
          <w:tcPr>
            <w:tcW w:w="1777" w:type="dxa"/>
            <w:tcBorders>
              <w:bottom w:val="double" w:sz="4" w:space="0" w:color="auto"/>
            </w:tcBorders>
          </w:tcPr>
          <w:p w14:paraId="06F19C69" w14:textId="432489CF" w:rsidR="00905D79" w:rsidRDefault="00905D79" w:rsidP="003A3B00">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 xml:space="preserve">Single-variable regression: </w:t>
            </w:r>
            <w:r>
              <w:rPr>
                <w:rStyle w:val="Strong"/>
                <w:b w:val="0"/>
              </w:rPr>
              <w:lastRenderedPageBreak/>
              <w:t>introduction</w:t>
            </w:r>
          </w:p>
        </w:tc>
        <w:tc>
          <w:tcPr>
            <w:tcW w:w="1984" w:type="dxa"/>
            <w:tcBorders>
              <w:bottom w:val="double" w:sz="4" w:space="0" w:color="auto"/>
            </w:tcBorders>
          </w:tcPr>
          <w:p w14:paraId="79A863D9" w14:textId="6E9D423A"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lastRenderedPageBreak/>
              <w:t xml:space="preserve">01 – Single Variable </w:t>
            </w:r>
            <w:r>
              <w:rPr>
                <w:rStyle w:val="Strong"/>
                <w:b w:val="0"/>
              </w:rPr>
              <w:lastRenderedPageBreak/>
              <w:t>Regression</w:t>
            </w:r>
          </w:p>
        </w:tc>
        <w:tc>
          <w:tcPr>
            <w:tcW w:w="1984" w:type="dxa"/>
            <w:tcBorders>
              <w:bottom w:val="double" w:sz="4" w:space="0" w:color="auto"/>
            </w:tcBorders>
          </w:tcPr>
          <w:p w14:paraId="7E0A21D6" w14:textId="6F50610F"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lastRenderedPageBreak/>
              <w:t>W: Ch. 2.1-2.3</w:t>
            </w:r>
          </w:p>
        </w:tc>
        <w:tc>
          <w:tcPr>
            <w:tcW w:w="1157" w:type="dxa"/>
            <w:tcBorders>
              <w:bottom w:val="double" w:sz="4" w:space="0" w:color="auto"/>
            </w:tcBorders>
          </w:tcPr>
          <w:p w14:paraId="65C109B3" w14:textId="77777777"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p>
        </w:tc>
        <w:tc>
          <w:tcPr>
            <w:tcW w:w="675" w:type="dxa"/>
            <w:tcBorders>
              <w:bottom w:val="double" w:sz="4" w:space="0" w:color="auto"/>
            </w:tcBorders>
          </w:tcPr>
          <w:p w14:paraId="399DF4B7" w14:textId="77777777" w:rsidR="00905D79"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rPr>
            </w:pPr>
          </w:p>
        </w:tc>
        <w:tc>
          <w:tcPr>
            <w:tcW w:w="1047" w:type="dxa"/>
            <w:tcBorders>
              <w:bottom w:val="double" w:sz="4" w:space="0" w:color="auto"/>
            </w:tcBorders>
          </w:tcPr>
          <w:p w14:paraId="7BC1DE67" w14:textId="77777777" w:rsidR="00905D79" w:rsidRPr="005867F3" w:rsidRDefault="00905D79" w:rsidP="007A34B9">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09AF578E"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5458592F" w14:textId="77777777" w:rsidR="00905D79" w:rsidRDefault="00905D79" w:rsidP="00D85197">
            <w:pPr>
              <w:jc w:val="center"/>
              <w:rPr>
                <w:rStyle w:val="Strong"/>
                <w:bCs/>
              </w:rPr>
            </w:pPr>
            <w:r>
              <w:rPr>
                <w:rStyle w:val="Strong"/>
                <w:b/>
              </w:rPr>
              <w:t>6</w:t>
            </w:r>
          </w:p>
          <w:p w14:paraId="112D08F3" w14:textId="0DB18A97" w:rsidR="00905D79" w:rsidRPr="00D85197" w:rsidRDefault="00905D79" w:rsidP="00D85197">
            <w:pPr>
              <w:jc w:val="center"/>
              <w:rPr>
                <w:rStyle w:val="Strong"/>
                <w:bCs/>
              </w:rPr>
            </w:pPr>
            <w:r w:rsidRPr="00D85197">
              <w:rPr>
                <w:rStyle w:val="Strong"/>
                <w:bCs/>
              </w:rPr>
              <w:t>(</w:t>
            </w:r>
            <w:r>
              <w:rPr>
                <w:rStyle w:val="Strong"/>
                <w:bCs/>
              </w:rPr>
              <w:t>Tue 2/2</w:t>
            </w:r>
            <w:r w:rsidRPr="00D85197">
              <w:rPr>
                <w:rStyle w:val="Strong"/>
                <w:bCs/>
              </w:rPr>
              <w:t>)</w:t>
            </w:r>
          </w:p>
        </w:tc>
        <w:tc>
          <w:tcPr>
            <w:tcW w:w="1777" w:type="dxa"/>
            <w:tcBorders>
              <w:top w:val="double" w:sz="4" w:space="0" w:color="auto"/>
            </w:tcBorders>
          </w:tcPr>
          <w:p w14:paraId="07BCFE90" w14:textId="26BEA978" w:rsidR="00905D79" w:rsidRDefault="00905D79" w:rsidP="003A3B00">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Single-variable regression: transformations and functional form</w:t>
            </w:r>
          </w:p>
        </w:tc>
        <w:tc>
          <w:tcPr>
            <w:tcW w:w="1984" w:type="dxa"/>
            <w:tcBorders>
              <w:top w:val="double" w:sz="4" w:space="0" w:color="auto"/>
            </w:tcBorders>
          </w:tcPr>
          <w:p w14:paraId="6DB3CD42" w14:textId="2BA575C0" w:rsidR="00905D79"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01 – Single Variable Regression</w:t>
            </w:r>
          </w:p>
        </w:tc>
        <w:tc>
          <w:tcPr>
            <w:tcW w:w="1984" w:type="dxa"/>
            <w:tcBorders>
              <w:top w:val="double" w:sz="4" w:space="0" w:color="auto"/>
            </w:tcBorders>
          </w:tcPr>
          <w:p w14:paraId="787E9B33" w14:textId="4C0B6F25" w:rsidR="00905D79"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W: Ch. 2.4</w:t>
            </w:r>
          </w:p>
        </w:tc>
        <w:tc>
          <w:tcPr>
            <w:tcW w:w="1157" w:type="dxa"/>
            <w:tcBorders>
              <w:top w:val="double" w:sz="4" w:space="0" w:color="auto"/>
            </w:tcBorders>
          </w:tcPr>
          <w:p w14:paraId="2C14D8E8" w14:textId="2F82C964" w:rsidR="00905D79"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Yes</w:t>
            </w:r>
          </w:p>
        </w:tc>
        <w:tc>
          <w:tcPr>
            <w:tcW w:w="675" w:type="dxa"/>
            <w:tcBorders>
              <w:top w:val="double" w:sz="4" w:space="0" w:color="auto"/>
            </w:tcBorders>
          </w:tcPr>
          <w:p w14:paraId="36D20CFB" w14:textId="77777777" w:rsidR="00905D79"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rPr>
            </w:pPr>
          </w:p>
        </w:tc>
        <w:tc>
          <w:tcPr>
            <w:tcW w:w="1047" w:type="dxa"/>
            <w:tcBorders>
              <w:top w:val="double" w:sz="4" w:space="0" w:color="auto"/>
            </w:tcBorders>
          </w:tcPr>
          <w:p w14:paraId="3348C4B6" w14:textId="77777777" w:rsidR="00905D79" w:rsidRPr="005867F3" w:rsidRDefault="00905D79" w:rsidP="007A34B9">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4DDEDDB8"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0EE35C01" w14:textId="38E63943" w:rsidR="00905D79" w:rsidRDefault="00905D79" w:rsidP="00A61C92">
            <w:pPr>
              <w:jc w:val="center"/>
              <w:rPr>
                <w:rStyle w:val="Strong"/>
                <w:b/>
              </w:rPr>
            </w:pPr>
            <w:r>
              <w:rPr>
                <w:rStyle w:val="Strong"/>
                <w:b/>
              </w:rPr>
              <w:t>7</w:t>
            </w:r>
          </w:p>
        </w:tc>
        <w:tc>
          <w:tcPr>
            <w:tcW w:w="1777" w:type="dxa"/>
            <w:tcBorders>
              <w:bottom w:val="double" w:sz="4" w:space="0" w:color="auto"/>
            </w:tcBorders>
          </w:tcPr>
          <w:p w14:paraId="434D4E02" w14:textId="144817D4"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Using R Part II</w:t>
            </w:r>
          </w:p>
        </w:tc>
        <w:tc>
          <w:tcPr>
            <w:tcW w:w="1984" w:type="dxa"/>
            <w:tcBorders>
              <w:bottom w:val="double" w:sz="4" w:space="0" w:color="auto"/>
            </w:tcBorders>
          </w:tcPr>
          <w:p w14:paraId="29B936F1" w14:textId="690BECAD"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01 – Single Variable Regression</w:t>
            </w:r>
          </w:p>
        </w:tc>
        <w:tc>
          <w:tcPr>
            <w:tcW w:w="1984" w:type="dxa"/>
            <w:tcBorders>
              <w:bottom w:val="double" w:sz="4" w:space="0" w:color="auto"/>
            </w:tcBorders>
          </w:tcPr>
          <w:p w14:paraId="1F58D0A9" w14:textId="25D64F9E"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Watch “Using R” Part 3 on D2L</w:t>
            </w:r>
          </w:p>
          <w:p w14:paraId="07B66CAF" w14:textId="7BC3BDE4"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Bring Laptop to class</w:t>
            </w:r>
          </w:p>
        </w:tc>
        <w:tc>
          <w:tcPr>
            <w:tcW w:w="1157" w:type="dxa"/>
            <w:tcBorders>
              <w:bottom w:val="double" w:sz="4" w:space="0" w:color="auto"/>
            </w:tcBorders>
          </w:tcPr>
          <w:p w14:paraId="7C7433C3"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675" w:type="dxa"/>
            <w:tcBorders>
              <w:bottom w:val="double" w:sz="4" w:space="0" w:color="auto"/>
            </w:tcBorders>
          </w:tcPr>
          <w:p w14:paraId="10F2B6E7" w14:textId="0967E78A"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ins w:id="167" w:author="Kirkpatrick, Justin" w:date="2020-12-27T11:32:00Z">
              <w:r>
                <w:rPr>
                  <w:rStyle w:val="Strong"/>
                  <w:b w:val="0"/>
                </w:rPr>
                <w:t>Yes</w:t>
              </w:r>
            </w:ins>
          </w:p>
        </w:tc>
        <w:tc>
          <w:tcPr>
            <w:tcW w:w="1047" w:type="dxa"/>
            <w:tcBorders>
              <w:bottom w:val="double" w:sz="4" w:space="0" w:color="auto"/>
            </w:tcBorders>
          </w:tcPr>
          <w:p w14:paraId="4A5F8785" w14:textId="0E9BD354"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ins w:id="168" w:author="Kirkpatrick, Justin" w:date="2020-12-27T11:31:00Z">
              <w:r>
                <w:rPr>
                  <w:rStyle w:val="Strong"/>
                  <w:b w:val="0"/>
                  <w:sz w:val="20"/>
                  <w:szCs w:val="20"/>
                </w:rPr>
                <w:t>Assignment #1 Due</w:t>
              </w:r>
            </w:ins>
            <w:ins w:id="169" w:author="Kirkpatrick, Justin" w:date="2020-12-27T11:32:00Z">
              <w:r>
                <w:rPr>
                  <w:rStyle w:val="Strong"/>
                  <w:b w:val="0"/>
                  <w:sz w:val="20"/>
                  <w:szCs w:val="20"/>
                </w:rPr>
                <w:t xml:space="preserve"> 11:59pm on </w:t>
              </w:r>
            </w:ins>
            <w:r>
              <w:rPr>
                <w:rStyle w:val="Strong"/>
                <w:b w:val="0"/>
                <w:sz w:val="20"/>
                <w:szCs w:val="20"/>
              </w:rPr>
              <w:t>Monday</w:t>
            </w:r>
            <w:ins w:id="170" w:author="Kirkpatrick, Justin" w:date="2020-12-27T11:32:00Z">
              <w:r>
                <w:rPr>
                  <w:rStyle w:val="Strong"/>
                  <w:b w:val="0"/>
                  <w:sz w:val="20"/>
                  <w:szCs w:val="20"/>
                </w:rPr>
                <w:t xml:space="preserve"> 2/</w:t>
              </w:r>
            </w:ins>
            <w:r>
              <w:rPr>
                <w:rStyle w:val="Strong"/>
                <w:b w:val="0"/>
                <w:sz w:val="20"/>
                <w:szCs w:val="20"/>
              </w:rPr>
              <w:t>8</w:t>
            </w:r>
          </w:p>
        </w:tc>
      </w:tr>
      <w:tr w:rsidR="00905D79" w14:paraId="12A6E674"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2CE7B95E" w14:textId="77777777" w:rsidR="00905D79" w:rsidRDefault="00905D79" w:rsidP="00A61C92">
            <w:pPr>
              <w:jc w:val="center"/>
              <w:rPr>
                <w:rStyle w:val="Strong"/>
                <w:bCs/>
              </w:rPr>
            </w:pPr>
            <w:r>
              <w:rPr>
                <w:rStyle w:val="Strong"/>
                <w:b/>
              </w:rPr>
              <w:t>8</w:t>
            </w:r>
          </w:p>
          <w:p w14:paraId="0E320463" w14:textId="34A2E38D" w:rsidR="00905D79" w:rsidRPr="00D85197" w:rsidRDefault="00905D79" w:rsidP="00A61C92">
            <w:pPr>
              <w:jc w:val="center"/>
              <w:rPr>
                <w:rStyle w:val="Strong"/>
                <w:bCs/>
              </w:rPr>
            </w:pPr>
            <w:r w:rsidRPr="00D85197">
              <w:rPr>
                <w:rStyle w:val="Strong"/>
                <w:bCs/>
              </w:rPr>
              <w:t>(</w:t>
            </w:r>
            <w:r>
              <w:rPr>
                <w:rStyle w:val="Strong"/>
                <w:bCs/>
              </w:rPr>
              <w:t>Tue 2/9</w:t>
            </w:r>
            <w:r w:rsidRPr="00D85197">
              <w:rPr>
                <w:rStyle w:val="Strong"/>
                <w:bCs/>
              </w:rPr>
              <w:t>)</w:t>
            </w:r>
          </w:p>
        </w:tc>
        <w:tc>
          <w:tcPr>
            <w:tcW w:w="1777" w:type="dxa"/>
            <w:tcBorders>
              <w:top w:val="double" w:sz="4" w:space="0" w:color="auto"/>
            </w:tcBorders>
          </w:tcPr>
          <w:p w14:paraId="2FDF078F" w14:textId="6650104E"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Single-variable regression: inference</w:t>
            </w:r>
          </w:p>
        </w:tc>
        <w:tc>
          <w:tcPr>
            <w:tcW w:w="1984" w:type="dxa"/>
            <w:tcBorders>
              <w:top w:val="double" w:sz="4" w:space="0" w:color="auto"/>
            </w:tcBorders>
          </w:tcPr>
          <w:p w14:paraId="08AB1C95" w14:textId="4AC57491"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01 – Single Variable Regression</w:t>
            </w:r>
          </w:p>
        </w:tc>
        <w:tc>
          <w:tcPr>
            <w:tcW w:w="1984" w:type="dxa"/>
            <w:tcBorders>
              <w:top w:val="double" w:sz="4" w:space="0" w:color="auto"/>
            </w:tcBorders>
          </w:tcPr>
          <w:p w14:paraId="1A31B844" w14:textId="417D8D86"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W: Ch. 2.5</w:t>
            </w:r>
          </w:p>
        </w:tc>
        <w:tc>
          <w:tcPr>
            <w:tcW w:w="1157" w:type="dxa"/>
            <w:tcBorders>
              <w:top w:val="double" w:sz="4" w:space="0" w:color="auto"/>
            </w:tcBorders>
          </w:tcPr>
          <w:p w14:paraId="0076CED7"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675" w:type="dxa"/>
            <w:tcBorders>
              <w:top w:val="double" w:sz="4" w:space="0" w:color="auto"/>
            </w:tcBorders>
          </w:tcPr>
          <w:p w14:paraId="68E9C22E" w14:textId="0E40B711"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del w:id="171" w:author="Kirkpatrick, Justin" w:date="2020-12-27T11:33:00Z">
              <w:r w:rsidDel="00C04485">
                <w:rPr>
                  <w:rStyle w:val="Strong"/>
                  <w:b w:val="0"/>
                </w:rPr>
                <w:delText>Yes</w:delText>
              </w:r>
            </w:del>
          </w:p>
        </w:tc>
        <w:tc>
          <w:tcPr>
            <w:tcW w:w="1047" w:type="dxa"/>
            <w:tcBorders>
              <w:top w:val="double" w:sz="4" w:space="0" w:color="auto"/>
            </w:tcBorders>
          </w:tcPr>
          <w:p w14:paraId="6ACB41C4" w14:textId="6DECBDB9" w:rsidR="00905D79" w:rsidRPr="005867F3"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7276750D"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677267F5" w14:textId="5DF7AD2E" w:rsidR="00905D79" w:rsidRDefault="00905D79" w:rsidP="00A61C92">
            <w:pPr>
              <w:jc w:val="center"/>
              <w:rPr>
                <w:rStyle w:val="Strong"/>
                <w:b/>
              </w:rPr>
            </w:pPr>
            <w:r>
              <w:rPr>
                <w:rStyle w:val="Strong"/>
                <w:b/>
              </w:rPr>
              <w:t>9</w:t>
            </w:r>
          </w:p>
        </w:tc>
        <w:tc>
          <w:tcPr>
            <w:tcW w:w="1777" w:type="dxa"/>
            <w:tcBorders>
              <w:bottom w:val="double" w:sz="4" w:space="0" w:color="auto"/>
            </w:tcBorders>
          </w:tcPr>
          <w:p w14:paraId="2B0B1B04" w14:textId="74C939E4"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Multivariate Regression: Introduction &amp; ceteris paribus</w:t>
            </w:r>
          </w:p>
        </w:tc>
        <w:tc>
          <w:tcPr>
            <w:tcW w:w="1984" w:type="dxa"/>
            <w:tcBorders>
              <w:bottom w:val="double" w:sz="4" w:space="0" w:color="auto"/>
            </w:tcBorders>
          </w:tcPr>
          <w:p w14:paraId="31766144" w14:textId="3C5A2774"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02 – Multivariate Regression</w:t>
            </w:r>
          </w:p>
        </w:tc>
        <w:tc>
          <w:tcPr>
            <w:tcW w:w="1984" w:type="dxa"/>
            <w:tcBorders>
              <w:bottom w:val="double" w:sz="4" w:space="0" w:color="auto"/>
            </w:tcBorders>
          </w:tcPr>
          <w:p w14:paraId="6F87CFE0" w14:textId="27743DDF"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MM: Ch. 2</w:t>
            </w:r>
          </w:p>
          <w:p w14:paraId="109FCE13"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W: Ch. 3</w:t>
            </w:r>
          </w:p>
          <w:p w14:paraId="64182957" w14:textId="0E81E380"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(This is a lot of reading. Be forewarned)</w:t>
            </w:r>
          </w:p>
        </w:tc>
        <w:tc>
          <w:tcPr>
            <w:tcW w:w="1157" w:type="dxa"/>
            <w:tcBorders>
              <w:bottom w:val="double" w:sz="4" w:space="0" w:color="auto"/>
            </w:tcBorders>
          </w:tcPr>
          <w:p w14:paraId="0DF6D3FD" w14:textId="55BFCA76"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Yes</w:t>
            </w:r>
          </w:p>
        </w:tc>
        <w:tc>
          <w:tcPr>
            <w:tcW w:w="675" w:type="dxa"/>
            <w:tcBorders>
              <w:bottom w:val="double" w:sz="4" w:space="0" w:color="auto"/>
            </w:tcBorders>
          </w:tcPr>
          <w:p w14:paraId="512F3B2B" w14:textId="75A63049"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1047" w:type="dxa"/>
            <w:tcBorders>
              <w:bottom w:val="double" w:sz="4" w:space="0" w:color="auto"/>
            </w:tcBorders>
          </w:tcPr>
          <w:p w14:paraId="1BFDCB8C" w14:textId="77777777"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71353B64"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503DDD49" w14:textId="77777777" w:rsidR="00905D79" w:rsidRDefault="00905D79" w:rsidP="00A61C92">
            <w:pPr>
              <w:jc w:val="center"/>
              <w:rPr>
                <w:rStyle w:val="Strong"/>
                <w:bCs/>
              </w:rPr>
            </w:pPr>
            <w:r>
              <w:rPr>
                <w:rStyle w:val="Strong"/>
                <w:b/>
              </w:rPr>
              <w:t>10</w:t>
            </w:r>
          </w:p>
          <w:p w14:paraId="748DB98E" w14:textId="3556B35E" w:rsidR="00905D79" w:rsidRPr="00D85197" w:rsidRDefault="00905D79" w:rsidP="00A61C92">
            <w:pPr>
              <w:jc w:val="center"/>
              <w:rPr>
                <w:rStyle w:val="Strong"/>
                <w:bCs/>
              </w:rPr>
            </w:pPr>
            <w:r>
              <w:rPr>
                <w:rStyle w:val="Strong"/>
                <w:bCs/>
              </w:rPr>
              <w:t>(Tue 2/16</w:t>
            </w:r>
            <w:del w:id="172" w:author="Kirkpatrick, Justin" w:date="2020-12-27T11:23:00Z">
              <w:r w:rsidDel="00C25604">
                <w:rPr>
                  <w:rStyle w:val="Strong"/>
                  <w:bCs/>
                </w:rPr>
                <w:delText>0</w:delText>
              </w:r>
            </w:del>
            <w:r>
              <w:rPr>
                <w:rStyle w:val="Strong"/>
                <w:bCs/>
              </w:rPr>
              <w:t>)</w:t>
            </w:r>
          </w:p>
        </w:tc>
        <w:tc>
          <w:tcPr>
            <w:tcW w:w="1777" w:type="dxa"/>
            <w:tcBorders>
              <w:top w:val="double" w:sz="4" w:space="0" w:color="auto"/>
            </w:tcBorders>
          </w:tcPr>
          <w:p w14:paraId="00565297"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Multivariate Regression:</w:t>
            </w:r>
          </w:p>
          <w:p w14:paraId="7C147A89" w14:textId="7D29D6D2"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 xml:space="preserve">Interpretation </w:t>
            </w:r>
          </w:p>
        </w:tc>
        <w:tc>
          <w:tcPr>
            <w:tcW w:w="1984" w:type="dxa"/>
            <w:tcBorders>
              <w:top w:val="double" w:sz="4" w:space="0" w:color="auto"/>
            </w:tcBorders>
          </w:tcPr>
          <w:p w14:paraId="745B4167" w14:textId="0CF6EB5E"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02 – Multivariate Regression</w:t>
            </w:r>
          </w:p>
        </w:tc>
        <w:tc>
          <w:tcPr>
            <w:tcW w:w="1984" w:type="dxa"/>
            <w:tcBorders>
              <w:top w:val="double" w:sz="4" w:space="0" w:color="auto"/>
            </w:tcBorders>
          </w:tcPr>
          <w:p w14:paraId="38ADE703" w14:textId="257E2B99"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w:t>
            </w:r>
            <w:proofErr w:type="gramStart"/>
            <w:r>
              <w:rPr>
                <w:rStyle w:val="Strong"/>
                <w:b w:val="0"/>
              </w:rPr>
              <w:t>same</w:t>
            </w:r>
            <w:proofErr w:type="gramEnd"/>
            <w:r>
              <w:rPr>
                <w:rStyle w:val="Strong"/>
                <w:b w:val="0"/>
              </w:rPr>
              <w:t xml:space="preserve"> as previous)</w:t>
            </w:r>
          </w:p>
        </w:tc>
        <w:tc>
          <w:tcPr>
            <w:tcW w:w="1157" w:type="dxa"/>
            <w:tcBorders>
              <w:top w:val="double" w:sz="4" w:space="0" w:color="auto"/>
            </w:tcBorders>
          </w:tcPr>
          <w:p w14:paraId="028420B5"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675" w:type="dxa"/>
            <w:tcBorders>
              <w:top w:val="double" w:sz="4" w:space="0" w:color="auto"/>
            </w:tcBorders>
          </w:tcPr>
          <w:p w14:paraId="21E75F3A" w14:textId="23D1B68E"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ins w:id="173" w:author="Kirkpatrick, Justin" w:date="2020-12-27T11:33:00Z">
              <w:r>
                <w:rPr>
                  <w:rStyle w:val="Strong"/>
                  <w:b w:val="0"/>
                </w:rPr>
                <w:t>Yes</w:t>
              </w:r>
            </w:ins>
          </w:p>
        </w:tc>
        <w:tc>
          <w:tcPr>
            <w:tcW w:w="1047" w:type="dxa"/>
            <w:tcBorders>
              <w:top w:val="double" w:sz="4" w:space="0" w:color="auto"/>
            </w:tcBorders>
          </w:tcPr>
          <w:p w14:paraId="443CF2A3" w14:textId="77777777" w:rsidR="00905D79" w:rsidRPr="005867F3"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4E4A6972"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1D50C42C" w14:textId="07F3C0A3" w:rsidR="00905D79" w:rsidRDefault="00905D79" w:rsidP="00A61C92">
            <w:pPr>
              <w:jc w:val="center"/>
              <w:rPr>
                <w:rStyle w:val="Strong"/>
                <w:bCs/>
              </w:rPr>
            </w:pPr>
            <w:r>
              <w:rPr>
                <w:rStyle w:val="Strong"/>
                <w:b/>
              </w:rPr>
              <w:t>11</w:t>
            </w:r>
          </w:p>
          <w:p w14:paraId="443CC111" w14:textId="060F5076" w:rsidR="00905D79" w:rsidRPr="006F3BAC" w:rsidRDefault="00905D79" w:rsidP="00A61C92">
            <w:pPr>
              <w:jc w:val="center"/>
              <w:rPr>
                <w:rStyle w:val="Strong"/>
                <w:bCs/>
              </w:rPr>
            </w:pPr>
          </w:p>
        </w:tc>
        <w:tc>
          <w:tcPr>
            <w:tcW w:w="1777" w:type="dxa"/>
            <w:tcBorders>
              <w:bottom w:val="double" w:sz="4" w:space="0" w:color="auto"/>
            </w:tcBorders>
          </w:tcPr>
          <w:p w14:paraId="69C791B3" w14:textId="43046BE5"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Multivariate Regression: Inference</w:t>
            </w:r>
          </w:p>
        </w:tc>
        <w:tc>
          <w:tcPr>
            <w:tcW w:w="1984" w:type="dxa"/>
            <w:tcBorders>
              <w:bottom w:val="double" w:sz="4" w:space="0" w:color="auto"/>
            </w:tcBorders>
          </w:tcPr>
          <w:p w14:paraId="66E95DAE" w14:textId="1094E484"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02 – Multivariate Regression</w:t>
            </w:r>
          </w:p>
        </w:tc>
        <w:tc>
          <w:tcPr>
            <w:tcW w:w="1984" w:type="dxa"/>
            <w:tcBorders>
              <w:bottom w:val="double" w:sz="4" w:space="0" w:color="auto"/>
            </w:tcBorders>
          </w:tcPr>
          <w:p w14:paraId="282D68C7" w14:textId="6BE90ECA"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W: Ch. 4</w:t>
            </w:r>
          </w:p>
        </w:tc>
        <w:tc>
          <w:tcPr>
            <w:tcW w:w="1157" w:type="dxa"/>
            <w:tcBorders>
              <w:bottom w:val="double" w:sz="4" w:space="0" w:color="auto"/>
            </w:tcBorders>
          </w:tcPr>
          <w:p w14:paraId="71197195" w14:textId="4533F676"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Yes</w:t>
            </w:r>
          </w:p>
        </w:tc>
        <w:tc>
          <w:tcPr>
            <w:tcW w:w="675" w:type="dxa"/>
            <w:tcBorders>
              <w:bottom w:val="double" w:sz="4" w:space="0" w:color="auto"/>
            </w:tcBorders>
          </w:tcPr>
          <w:p w14:paraId="7827526B"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1047" w:type="dxa"/>
            <w:tcBorders>
              <w:bottom w:val="double" w:sz="4" w:space="0" w:color="auto"/>
            </w:tcBorders>
          </w:tcPr>
          <w:p w14:paraId="1791C54A" w14:textId="77777777"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01EDCE10"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572DF654" w14:textId="77777777" w:rsidR="00905D79" w:rsidRDefault="00905D79" w:rsidP="00A61C92">
            <w:pPr>
              <w:jc w:val="center"/>
              <w:rPr>
                <w:rStyle w:val="Strong"/>
                <w:bCs/>
              </w:rPr>
            </w:pPr>
            <w:r>
              <w:rPr>
                <w:rStyle w:val="Strong"/>
                <w:b/>
              </w:rPr>
              <w:t>12</w:t>
            </w:r>
          </w:p>
          <w:p w14:paraId="5AC014A4" w14:textId="0E98AB6B" w:rsidR="00905D79" w:rsidRPr="00D85197" w:rsidRDefault="00905D79" w:rsidP="00A61C92">
            <w:pPr>
              <w:jc w:val="center"/>
              <w:rPr>
                <w:rStyle w:val="Strong"/>
                <w:bCs/>
              </w:rPr>
            </w:pPr>
            <w:r w:rsidRPr="00D85197">
              <w:rPr>
                <w:rStyle w:val="Strong"/>
                <w:bCs/>
              </w:rPr>
              <w:t>(</w:t>
            </w:r>
            <w:r>
              <w:rPr>
                <w:rStyle w:val="Strong"/>
                <w:bCs/>
              </w:rPr>
              <w:t>Tue</w:t>
            </w:r>
            <w:r w:rsidRPr="00D85197">
              <w:rPr>
                <w:rStyle w:val="Strong"/>
                <w:bCs/>
              </w:rPr>
              <w:t xml:space="preserve"> </w:t>
            </w:r>
            <w:r>
              <w:rPr>
                <w:rStyle w:val="Strong"/>
                <w:bCs/>
              </w:rPr>
              <w:t>2/23</w:t>
            </w:r>
            <w:del w:id="174" w:author="Kirkpatrick, Justin" w:date="2020-12-27T11:23:00Z">
              <w:r w:rsidRPr="00D85197" w:rsidDel="00C25604">
                <w:rPr>
                  <w:rStyle w:val="Strong"/>
                  <w:bCs/>
                </w:rPr>
                <w:delText>17</w:delText>
              </w:r>
            </w:del>
            <w:r w:rsidRPr="00D85197">
              <w:rPr>
                <w:rStyle w:val="Strong"/>
                <w:bCs/>
              </w:rPr>
              <w:t>)</w:t>
            </w:r>
          </w:p>
        </w:tc>
        <w:tc>
          <w:tcPr>
            <w:tcW w:w="1777" w:type="dxa"/>
            <w:tcBorders>
              <w:top w:val="double" w:sz="4" w:space="0" w:color="auto"/>
            </w:tcBorders>
          </w:tcPr>
          <w:p w14:paraId="15E4C8A6" w14:textId="26497105" w:rsidR="00905D79" w:rsidRPr="002C536D"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trike/>
              </w:rPr>
            </w:pPr>
            <w:r>
              <w:rPr>
                <w:rStyle w:val="Strong"/>
                <w:b w:val="0"/>
              </w:rPr>
              <w:t>Multivariate Regression: assumptions; dummy variables and fixed effects</w:t>
            </w:r>
          </w:p>
        </w:tc>
        <w:tc>
          <w:tcPr>
            <w:tcW w:w="1984" w:type="dxa"/>
            <w:tcBorders>
              <w:top w:val="double" w:sz="4" w:space="0" w:color="auto"/>
            </w:tcBorders>
          </w:tcPr>
          <w:p w14:paraId="3E4BA875" w14:textId="47962DA4"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02 – Multivariate Regression</w:t>
            </w:r>
          </w:p>
        </w:tc>
        <w:tc>
          <w:tcPr>
            <w:tcW w:w="1984" w:type="dxa"/>
            <w:tcBorders>
              <w:top w:val="double" w:sz="4" w:space="0" w:color="auto"/>
            </w:tcBorders>
          </w:tcPr>
          <w:p w14:paraId="202B861C" w14:textId="21BBD79F"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 xml:space="preserve">W: Ch. </w:t>
            </w:r>
            <w:r w:rsidRPr="00EC1C2F">
              <w:rPr>
                <w:rStyle w:val="Strong"/>
                <w:bCs w:val="0"/>
              </w:rPr>
              <w:t>5.1 - 5.2</w:t>
            </w:r>
          </w:p>
          <w:p w14:paraId="04F23F75" w14:textId="2CBC788C"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W: Ch 7.1-7.3</w:t>
            </w:r>
          </w:p>
        </w:tc>
        <w:tc>
          <w:tcPr>
            <w:tcW w:w="1157" w:type="dxa"/>
            <w:tcBorders>
              <w:top w:val="double" w:sz="4" w:space="0" w:color="auto"/>
            </w:tcBorders>
          </w:tcPr>
          <w:p w14:paraId="5C7912FD"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675" w:type="dxa"/>
            <w:tcBorders>
              <w:top w:val="double" w:sz="4" w:space="0" w:color="auto"/>
            </w:tcBorders>
          </w:tcPr>
          <w:p w14:paraId="2BDA698D"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047" w:type="dxa"/>
            <w:tcBorders>
              <w:top w:val="double" w:sz="4" w:space="0" w:color="auto"/>
            </w:tcBorders>
          </w:tcPr>
          <w:p w14:paraId="75100070" w14:textId="77777777" w:rsidR="00905D79" w:rsidRPr="005867F3"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552AD7F2"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078BE62A" w14:textId="22E385F4" w:rsidR="00905D79" w:rsidRDefault="00905D79" w:rsidP="00A61C92">
            <w:pPr>
              <w:jc w:val="center"/>
              <w:rPr>
                <w:rStyle w:val="Strong"/>
                <w:b/>
              </w:rPr>
            </w:pPr>
            <w:r>
              <w:rPr>
                <w:rStyle w:val="Strong"/>
                <w:b/>
              </w:rPr>
              <w:t>13</w:t>
            </w:r>
          </w:p>
        </w:tc>
        <w:tc>
          <w:tcPr>
            <w:tcW w:w="1777" w:type="dxa"/>
            <w:tcBorders>
              <w:bottom w:val="double" w:sz="4" w:space="0" w:color="auto"/>
            </w:tcBorders>
          </w:tcPr>
          <w:p w14:paraId="1D098804" w14:textId="07431D46"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Multivariate Regression: interactions and interpretations + Review</w:t>
            </w:r>
          </w:p>
        </w:tc>
        <w:tc>
          <w:tcPr>
            <w:tcW w:w="1984" w:type="dxa"/>
            <w:tcBorders>
              <w:bottom w:val="double" w:sz="4" w:space="0" w:color="auto"/>
            </w:tcBorders>
          </w:tcPr>
          <w:p w14:paraId="13554CB2" w14:textId="56439946"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02 – Multivariate Regression</w:t>
            </w:r>
          </w:p>
        </w:tc>
        <w:tc>
          <w:tcPr>
            <w:tcW w:w="1984" w:type="dxa"/>
            <w:tcBorders>
              <w:bottom w:val="double" w:sz="4" w:space="0" w:color="auto"/>
            </w:tcBorders>
          </w:tcPr>
          <w:p w14:paraId="11B3C21F" w14:textId="778A6518"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W: Ch 7.4</w:t>
            </w:r>
          </w:p>
        </w:tc>
        <w:tc>
          <w:tcPr>
            <w:tcW w:w="1157" w:type="dxa"/>
            <w:tcBorders>
              <w:bottom w:val="double" w:sz="4" w:space="0" w:color="auto"/>
            </w:tcBorders>
          </w:tcPr>
          <w:p w14:paraId="382AC95F"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675" w:type="dxa"/>
            <w:tcBorders>
              <w:bottom w:val="double" w:sz="4" w:space="0" w:color="auto"/>
            </w:tcBorders>
          </w:tcPr>
          <w:p w14:paraId="5C7C1E7F" w14:textId="4A1CB4EE"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Yes</w:t>
            </w:r>
          </w:p>
        </w:tc>
        <w:tc>
          <w:tcPr>
            <w:tcW w:w="1047" w:type="dxa"/>
            <w:tcBorders>
              <w:bottom w:val="double" w:sz="4" w:space="0" w:color="auto"/>
            </w:tcBorders>
          </w:tcPr>
          <w:p w14:paraId="20AAD7F0" w14:textId="77777777"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23291778"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2827F3B0" w14:textId="77777777" w:rsidR="00905D79" w:rsidRDefault="00905D79" w:rsidP="00A61C92">
            <w:pPr>
              <w:jc w:val="center"/>
              <w:rPr>
                <w:rStyle w:val="Strong"/>
                <w:b/>
              </w:rPr>
            </w:pPr>
            <w:del w:id="175" w:author="Kirkpatrick, Justin" w:date="2020-12-27T11:23:00Z">
              <w:r w:rsidDel="00C25604">
                <w:rPr>
                  <w:rStyle w:val="Strong"/>
                  <w:b/>
                </w:rPr>
                <w:delText>15</w:delText>
              </w:r>
            </w:del>
            <w:ins w:id="176" w:author="Kirkpatrick, Justin" w:date="2020-12-27T11:23:00Z">
              <w:r>
                <w:rPr>
                  <w:rStyle w:val="Strong"/>
                  <w:b/>
                </w:rPr>
                <w:t>--</w:t>
              </w:r>
            </w:ins>
          </w:p>
          <w:p w14:paraId="1FBC6ECC" w14:textId="77777777" w:rsidR="00905D79" w:rsidRDefault="00905D79" w:rsidP="00A61C92">
            <w:pPr>
              <w:jc w:val="center"/>
              <w:rPr>
                <w:rStyle w:val="Strong"/>
                <w:b/>
              </w:rPr>
            </w:pPr>
            <w:r>
              <w:rPr>
                <w:rStyle w:val="Strong"/>
                <w:b/>
              </w:rPr>
              <w:t xml:space="preserve">(Tue </w:t>
            </w:r>
            <w:del w:id="177" w:author="Kirkpatrick, Justin" w:date="2020-12-27T11:23:00Z">
              <w:r w:rsidDel="00C25604">
                <w:rPr>
                  <w:rStyle w:val="Strong"/>
                  <w:b/>
                </w:rPr>
                <w:delText xml:space="preserve">Feb </w:delText>
              </w:r>
            </w:del>
            <w:ins w:id="178" w:author="Kirkpatrick, Justin" w:date="2020-12-27T11:23:00Z">
              <w:r>
                <w:rPr>
                  <w:rStyle w:val="Strong"/>
                  <w:b/>
                </w:rPr>
                <w:t>3/</w:t>
              </w:r>
            </w:ins>
            <w:r>
              <w:rPr>
                <w:rStyle w:val="Strong"/>
                <w:b/>
              </w:rPr>
              <w:t>2</w:t>
            </w:r>
            <w:del w:id="179" w:author="Kirkpatrick, Justin" w:date="2020-12-27T11:23:00Z">
              <w:r w:rsidDel="00C25604">
                <w:rPr>
                  <w:rStyle w:val="Strong"/>
                  <w:b/>
                </w:rPr>
                <w:delText>26</w:delText>
              </w:r>
            </w:del>
            <w:r>
              <w:rPr>
                <w:rStyle w:val="Strong"/>
                <w:b/>
              </w:rPr>
              <w:t>)</w:t>
            </w:r>
          </w:p>
          <w:p w14:paraId="1AF34301" w14:textId="77777777" w:rsidR="00905D79" w:rsidRDefault="00905D79" w:rsidP="00A61C92">
            <w:pPr>
              <w:jc w:val="center"/>
              <w:rPr>
                <w:rStyle w:val="Strong"/>
                <w:b/>
              </w:rPr>
            </w:pPr>
          </w:p>
        </w:tc>
        <w:tc>
          <w:tcPr>
            <w:tcW w:w="1777" w:type="dxa"/>
            <w:tcBorders>
              <w:bottom w:val="double" w:sz="4" w:space="0" w:color="auto"/>
            </w:tcBorders>
          </w:tcPr>
          <w:p w14:paraId="015E4E5D" w14:textId="77777777" w:rsidR="00905D79" w:rsidRPr="00D85197" w:rsidRDefault="00905D79" w:rsidP="00A61C92">
            <w:pPr>
              <w:cnfStyle w:val="000000010000" w:firstRow="0" w:lastRow="0" w:firstColumn="0" w:lastColumn="0" w:oddVBand="0" w:evenVBand="0" w:oddHBand="0" w:evenHBand="1" w:firstRowFirstColumn="0" w:firstRowLastColumn="0" w:lastRowFirstColumn="0" w:lastRowLastColumn="0"/>
              <w:rPr>
                <w:rStyle w:val="Strong"/>
                <w:bCs w:val="0"/>
              </w:rPr>
            </w:pPr>
            <w:ins w:id="180" w:author="Kirkpatrick, Justin" w:date="2020-12-27T11:24:00Z">
              <w:r>
                <w:rPr>
                  <w:rStyle w:val="Strong"/>
                  <w:bCs w:val="0"/>
                </w:rPr>
                <w:t xml:space="preserve">MSU </w:t>
              </w:r>
            </w:ins>
            <w:del w:id="181" w:author="Kirkpatrick, Justin" w:date="2020-12-27T11:24:00Z">
              <w:r w:rsidRPr="00D85197" w:rsidDel="00C25604">
                <w:rPr>
                  <w:rStyle w:val="Strong"/>
                  <w:bCs w:val="0"/>
                </w:rPr>
                <w:delText>MIDTERM (covering lectures 1-14)</w:delText>
              </w:r>
            </w:del>
            <w:ins w:id="182" w:author="Kirkpatrick, Justin" w:date="2020-12-27T11:24:00Z">
              <w:r>
                <w:rPr>
                  <w:rStyle w:val="Strong"/>
                  <w:bCs w:val="0"/>
                </w:rPr>
                <w:t>Break Day (No Class)</w:t>
              </w:r>
            </w:ins>
          </w:p>
        </w:tc>
        <w:tc>
          <w:tcPr>
            <w:tcW w:w="1984" w:type="dxa"/>
            <w:tcBorders>
              <w:bottom w:val="double" w:sz="4" w:space="0" w:color="auto"/>
            </w:tcBorders>
          </w:tcPr>
          <w:p w14:paraId="2EA02120"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984" w:type="dxa"/>
            <w:tcBorders>
              <w:bottom w:val="double" w:sz="4" w:space="0" w:color="auto"/>
            </w:tcBorders>
          </w:tcPr>
          <w:p w14:paraId="19F106D3" w14:textId="4A6C0F9F"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157" w:type="dxa"/>
            <w:tcBorders>
              <w:bottom w:val="double" w:sz="4" w:space="0" w:color="auto"/>
            </w:tcBorders>
          </w:tcPr>
          <w:p w14:paraId="4E9F999B"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675" w:type="dxa"/>
            <w:tcBorders>
              <w:bottom w:val="double" w:sz="4" w:space="0" w:color="auto"/>
            </w:tcBorders>
          </w:tcPr>
          <w:p w14:paraId="5BD4A330"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047" w:type="dxa"/>
            <w:tcBorders>
              <w:bottom w:val="double" w:sz="4" w:space="0" w:color="auto"/>
            </w:tcBorders>
          </w:tcPr>
          <w:p w14:paraId="078562B9" w14:textId="77777777" w:rsidR="00905D79" w:rsidRPr="005867F3"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7B854A8D"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354CA77B" w14:textId="77777777" w:rsidR="00905D79" w:rsidRDefault="00905D79" w:rsidP="00A61C92">
            <w:pPr>
              <w:jc w:val="center"/>
              <w:rPr>
                <w:rStyle w:val="Strong"/>
                <w:bCs/>
              </w:rPr>
            </w:pPr>
            <w:r>
              <w:rPr>
                <w:rStyle w:val="Strong"/>
                <w:b/>
              </w:rPr>
              <w:t>14</w:t>
            </w:r>
          </w:p>
          <w:p w14:paraId="2E4B662F" w14:textId="4CF29DF3" w:rsidR="00905D79" w:rsidRPr="00D85197" w:rsidRDefault="00905D79" w:rsidP="00A61C92">
            <w:pPr>
              <w:jc w:val="center"/>
              <w:rPr>
                <w:rStyle w:val="Strong"/>
                <w:bCs/>
              </w:rPr>
            </w:pPr>
            <w:r>
              <w:rPr>
                <w:rStyle w:val="Strong"/>
                <w:bCs/>
              </w:rPr>
              <w:t>(Th 3/4)</w:t>
            </w:r>
          </w:p>
        </w:tc>
        <w:tc>
          <w:tcPr>
            <w:tcW w:w="1777" w:type="dxa"/>
            <w:tcBorders>
              <w:top w:val="double" w:sz="4" w:space="0" w:color="auto"/>
            </w:tcBorders>
          </w:tcPr>
          <w:p w14:paraId="1D9BDE29" w14:textId="1EBB34E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Regression Wrap-Up / Midterm Review</w:t>
            </w:r>
          </w:p>
        </w:tc>
        <w:tc>
          <w:tcPr>
            <w:tcW w:w="1984" w:type="dxa"/>
            <w:tcBorders>
              <w:top w:val="double" w:sz="4" w:space="0" w:color="auto"/>
            </w:tcBorders>
          </w:tcPr>
          <w:p w14:paraId="0272BD07" w14:textId="118F889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02 – Multivariate Regression</w:t>
            </w:r>
          </w:p>
        </w:tc>
        <w:tc>
          <w:tcPr>
            <w:tcW w:w="1984" w:type="dxa"/>
            <w:tcBorders>
              <w:top w:val="double" w:sz="4" w:space="0" w:color="auto"/>
            </w:tcBorders>
          </w:tcPr>
          <w:p w14:paraId="7FA69080" w14:textId="5023A4B6"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1157" w:type="dxa"/>
            <w:tcBorders>
              <w:top w:val="double" w:sz="4" w:space="0" w:color="auto"/>
            </w:tcBorders>
          </w:tcPr>
          <w:p w14:paraId="340274E3"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675" w:type="dxa"/>
            <w:tcBorders>
              <w:top w:val="double" w:sz="4" w:space="0" w:color="auto"/>
            </w:tcBorders>
          </w:tcPr>
          <w:p w14:paraId="5D4B0201"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1047" w:type="dxa"/>
            <w:tcBorders>
              <w:top w:val="double" w:sz="4" w:space="0" w:color="auto"/>
            </w:tcBorders>
          </w:tcPr>
          <w:p w14:paraId="2198BC87" w14:textId="77777777"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6FF1D953"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795C390C" w14:textId="77777777" w:rsidR="00905D79" w:rsidRPr="005365A2" w:rsidRDefault="00905D79" w:rsidP="00A61C92">
            <w:pPr>
              <w:jc w:val="center"/>
              <w:rPr>
                <w:rStyle w:val="Strong"/>
                <w:b/>
                <w:bCs/>
              </w:rPr>
            </w:pPr>
            <w:r w:rsidRPr="005365A2">
              <w:rPr>
                <w:rStyle w:val="Strong"/>
                <w:b/>
                <w:bCs/>
              </w:rPr>
              <w:lastRenderedPageBreak/>
              <w:t>15</w:t>
            </w:r>
          </w:p>
          <w:p w14:paraId="10160541" w14:textId="792704B6" w:rsidR="00905D79" w:rsidDel="00C25604" w:rsidRDefault="00905D79" w:rsidP="00A61C92">
            <w:pPr>
              <w:jc w:val="center"/>
              <w:rPr>
                <w:rStyle w:val="Strong"/>
              </w:rPr>
            </w:pPr>
            <w:r>
              <w:rPr>
                <w:rStyle w:val="Strong"/>
              </w:rPr>
              <w:t>(Tue 3/9)</w:t>
            </w:r>
          </w:p>
        </w:tc>
        <w:tc>
          <w:tcPr>
            <w:tcW w:w="1777" w:type="dxa"/>
            <w:tcBorders>
              <w:bottom w:val="double" w:sz="4" w:space="0" w:color="auto"/>
            </w:tcBorders>
          </w:tcPr>
          <w:p w14:paraId="37D44E14" w14:textId="61618173"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Cs w:val="0"/>
              </w:rPr>
            </w:pPr>
            <w:r>
              <w:rPr>
                <w:rStyle w:val="Strong"/>
                <w:bCs w:val="0"/>
              </w:rPr>
              <w:t>MIDTERM EXAM</w:t>
            </w:r>
          </w:p>
        </w:tc>
        <w:tc>
          <w:tcPr>
            <w:tcW w:w="1984" w:type="dxa"/>
            <w:tcBorders>
              <w:bottom w:val="double" w:sz="4" w:space="0" w:color="auto"/>
            </w:tcBorders>
          </w:tcPr>
          <w:p w14:paraId="1CD2C603"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984" w:type="dxa"/>
            <w:tcBorders>
              <w:bottom w:val="double" w:sz="4" w:space="0" w:color="auto"/>
            </w:tcBorders>
          </w:tcPr>
          <w:p w14:paraId="66C42955" w14:textId="06CA6008"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w:t>
            </w:r>
          </w:p>
        </w:tc>
        <w:tc>
          <w:tcPr>
            <w:tcW w:w="1157" w:type="dxa"/>
            <w:tcBorders>
              <w:bottom w:val="double" w:sz="4" w:space="0" w:color="auto"/>
            </w:tcBorders>
          </w:tcPr>
          <w:p w14:paraId="0E729A71"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675" w:type="dxa"/>
            <w:tcBorders>
              <w:bottom w:val="double" w:sz="4" w:space="0" w:color="auto"/>
            </w:tcBorders>
          </w:tcPr>
          <w:p w14:paraId="5D9B9E7E"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047" w:type="dxa"/>
            <w:tcBorders>
              <w:bottom w:val="double" w:sz="4" w:space="0" w:color="auto"/>
            </w:tcBorders>
          </w:tcPr>
          <w:p w14:paraId="361C1F84" w14:textId="77777777" w:rsidR="00905D79" w:rsidRPr="005867F3"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1A027649"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37199B4B" w14:textId="77777777" w:rsidR="00905D79" w:rsidRDefault="00905D79" w:rsidP="00A61C92">
            <w:pPr>
              <w:jc w:val="center"/>
              <w:rPr>
                <w:rStyle w:val="Strong"/>
                <w:bCs/>
              </w:rPr>
            </w:pPr>
            <w:r>
              <w:rPr>
                <w:rStyle w:val="Strong"/>
                <w:b/>
              </w:rPr>
              <w:t>16</w:t>
            </w:r>
          </w:p>
          <w:p w14:paraId="51610450" w14:textId="1BA4384F" w:rsidR="00905D79" w:rsidRPr="00D85197" w:rsidRDefault="00905D79" w:rsidP="00A61C92">
            <w:pPr>
              <w:jc w:val="center"/>
              <w:rPr>
                <w:rStyle w:val="Strong"/>
                <w:bCs/>
              </w:rPr>
            </w:pPr>
          </w:p>
        </w:tc>
        <w:tc>
          <w:tcPr>
            <w:tcW w:w="1777" w:type="dxa"/>
            <w:tcBorders>
              <w:top w:val="double" w:sz="4" w:space="0" w:color="auto"/>
            </w:tcBorders>
          </w:tcPr>
          <w:p w14:paraId="11EF583E" w14:textId="48404E46"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Counterfactuals and selection bias</w:t>
            </w:r>
          </w:p>
        </w:tc>
        <w:tc>
          <w:tcPr>
            <w:tcW w:w="1984" w:type="dxa"/>
            <w:tcBorders>
              <w:top w:val="double" w:sz="4" w:space="0" w:color="auto"/>
            </w:tcBorders>
          </w:tcPr>
          <w:p w14:paraId="5CF8B4B0" w14:textId="00E4A74D"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03 – Counterfactuals and Selection Bias</w:t>
            </w:r>
          </w:p>
        </w:tc>
        <w:tc>
          <w:tcPr>
            <w:tcW w:w="1984" w:type="dxa"/>
            <w:tcBorders>
              <w:top w:val="double" w:sz="4" w:space="0" w:color="auto"/>
            </w:tcBorders>
          </w:tcPr>
          <w:p w14:paraId="2618FA92" w14:textId="5D0326EA"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MM Ch. 1</w:t>
            </w:r>
          </w:p>
        </w:tc>
        <w:tc>
          <w:tcPr>
            <w:tcW w:w="1157" w:type="dxa"/>
            <w:tcBorders>
              <w:top w:val="double" w:sz="4" w:space="0" w:color="auto"/>
            </w:tcBorders>
          </w:tcPr>
          <w:p w14:paraId="275187C9" w14:textId="51524D6F"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Yes</w:t>
            </w:r>
          </w:p>
        </w:tc>
        <w:tc>
          <w:tcPr>
            <w:tcW w:w="675" w:type="dxa"/>
            <w:tcBorders>
              <w:top w:val="double" w:sz="4" w:space="0" w:color="auto"/>
            </w:tcBorders>
          </w:tcPr>
          <w:p w14:paraId="7DD2EE33"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1047" w:type="dxa"/>
            <w:tcBorders>
              <w:top w:val="double" w:sz="4" w:space="0" w:color="auto"/>
            </w:tcBorders>
          </w:tcPr>
          <w:p w14:paraId="200925F9" w14:textId="77777777"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1AA967A9"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14F991AD" w14:textId="77777777" w:rsidR="00905D79" w:rsidRDefault="00905D79" w:rsidP="00A61C92">
            <w:pPr>
              <w:jc w:val="center"/>
              <w:rPr>
                <w:ins w:id="183" w:author="Kirkpatrick, Justin" w:date="2020-12-27T11:25:00Z"/>
                <w:rStyle w:val="Strong"/>
                <w:bCs/>
              </w:rPr>
            </w:pPr>
            <w:r>
              <w:rPr>
                <w:rStyle w:val="Strong"/>
                <w:b/>
              </w:rPr>
              <w:t>17</w:t>
            </w:r>
          </w:p>
          <w:p w14:paraId="723D02AB" w14:textId="0EAE714C" w:rsidR="00905D79" w:rsidRPr="00C25604" w:rsidRDefault="00905D79" w:rsidP="00A61C92">
            <w:pPr>
              <w:jc w:val="center"/>
              <w:rPr>
                <w:rStyle w:val="Strong"/>
                <w:bCs/>
                <w:rPrChange w:id="184" w:author="Kirkpatrick, Justin" w:date="2020-12-27T11:25:00Z">
                  <w:rPr>
                    <w:rStyle w:val="Strong"/>
                    <w:rFonts w:asciiTheme="minorHAnsi" w:eastAsiaTheme="minorEastAsia" w:hAnsiTheme="minorHAnsi" w:cstheme="minorBidi"/>
                    <w:b/>
                    <w:bCs/>
                  </w:rPr>
                </w:rPrChange>
              </w:rPr>
            </w:pPr>
            <w:ins w:id="185" w:author="Kirkpatrick, Justin" w:date="2020-12-27T11:25:00Z">
              <w:r>
                <w:rPr>
                  <w:rStyle w:val="Strong"/>
                  <w:bCs/>
                </w:rPr>
                <w:t>(</w:t>
              </w:r>
            </w:ins>
            <w:r>
              <w:rPr>
                <w:rStyle w:val="Strong"/>
                <w:bCs/>
              </w:rPr>
              <w:t>Tue</w:t>
            </w:r>
            <w:ins w:id="186" w:author="Kirkpatrick, Justin" w:date="2020-12-27T11:25:00Z">
              <w:r>
                <w:rPr>
                  <w:rStyle w:val="Strong"/>
                  <w:bCs/>
                </w:rPr>
                <w:t xml:space="preserve"> 3/</w:t>
              </w:r>
            </w:ins>
            <w:r>
              <w:rPr>
                <w:rStyle w:val="Strong"/>
                <w:bCs/>
              </w:rPr>
              <w:t>16</w:t>
            </w:r>
            <w:ins w:id="187" w:author="Kirkpatrick, Justin" w:date="2020-12-27T11:25:00Z">
              <w:r>
                <w:rPr>
                  <w:rStyle w:val="Strong"/>
                  <w:bCs/>
                </w:rPr>
                <w:t>)</w:t>
              </w:r>
            </w:ins>
          </w:p>
        </w:tc>
        <w:tc>
          <w:tcPr>
            <w:tcW w:w="1777" w:type="dxa"/>
            <w:tcBorders>
              <w:bottom w:val="double" w:sz="4" w:space="0" w:color="auto"/>
            </w:tcBorders>
          </w:tcPr>
          <w:p w14:paraId="655DB5C8" w14:textId="4BED3855"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Experiments and Randomization</w:t>
            </w:r>
          </w:p>
          <w:p w14:paraId="299C5EAC" w14:textId="6E0D6A34"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984" w:type="dxa"/>
            <w:tcBorders>
              <w:bottom w:val="double" w:sz="4" w:space="0" w:color="auto"/>
            </w:tcBorders>
          </w:tcPr>
          <w:p w14:paraId="34377F63" w14:textId="44064B03"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03 – Counterfactuals and Selection Bias</w:t>
            </w:r>
          </w:p>
        </w:tc>
        <w:tc>
          <w:tcPr>
            <w:tcW w:w="1984" w:type="dxa"/>
            <w:tcBorders>
              <w:bottom w:val="double" w:sz="4" w:space="0" w:color="auto"/>
            </w:tcBorders>
          </w:tcPr>
          <w:p w14:paraId="26531232" w14:textId="4C38A5A5"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MM Ch. 1</w:t>
            </w:r>
          </w:p>
          <w:p w14:paraId="6EE8AC65" w14:textId="00CB6D5E"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157" w:type="dxa"/>
            <w:tcBorders>
              <w:bottom w:val="double" w:sz="4" w:space="0" w:color="auto"/>
            </w:tcBorders>
          </w:tcPr>
          <w:p w14:paraId="6F2A9C92"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675" w:type="dxa"/>
            <w:tcBorders>
              <w:bottom w:val="double" w:sz="4" w:space="0" w:color="auto"/>
            </w:tcBorders>
          </w:tcPr>
          <w:p w14:paraId="50C56CDF" w14:textId="4F26BBFE"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Yes</w:t>
            </w:r>
          </w:p>
        </w:tc>
        <w:tc>
          <w:tcPr>
            <w:tcW w:w="1047" w:type="dxa"/>
            <w:tcBorders>
              <w:bottom w:val="double" w:sz="4" w:space="0" w:color="auto"/>
            </w:tcBorders>
          </w:tcPr>
          <w:p w14:paraId="40EE8D24" w14:textId="77777777" w:rsidR="00905D79" w:rsidRPr="005867F3"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38D215FD"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07213C25" w14:textId="77777777" w:rsidR="00905D79" w:rsidRDefault="00905D79" w:rsidP="00A61C92">
            <w:pPr>
              <w:jc w:val="center"/>
              <w:rPr>
                <w:rStyle w:val="Strong"/>
                <w:bCs/>
              </w:rPr>
            </w:pPr>
            <w:r>
              <w:rPr>
                <w:rStyle w:val="Strong"/>
                <w:b/>
              </w:rPr>
              <w:t>18</w:t>
            </w:r>
          </w:p>
          <w:p w14:paraId="0753CF3B" w14:textId="22CAD7A1" w:rsidR="00905D79" w:rsidRPr="00D85197" w:rsidRDefault="00905D79" w:rsidP="00A61C92">
            <w:pPr>
              <w:jc w:val="center"/>
              <w:rPr>
                <w:rStyle w:val="Strong"/>
                <w:bCs/>
              </w:rPr>
            </w:pPr>
            <w:del w:id="188" w:author="Kirkpatrick, Justin" w:date="2020-12-27T11:26:00Z">
              <w:r w:rsidDel="00C25604">
                <w:rPr>
                  <w:rStyle w:val="Strong"/>
                  <w:bCs/>
                </w:rPr>
                <w:delText>(Mon 3/16)</w:delText>
              </w:r>
            </w:del>
          </w:p>
        </w:tc>
        <w:tc>
          <w:tcPr>
            <w:tcW w:w="1777" w:type="dxa"/>
            <w:tcBorders>
              <w:top w:val="double" w:sz="4" w:space="0" w:color="auto"/>
            </w:tcBorders>
          </w:tcPr>
          <w:p w14:paraId="3541C28E" w14:textId="2D43483F"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Instrumental Variables</w:t>
            </w:r>
          </w:p>
        </w:tc>
        <w:tc>
          <w:tcPr>
            <w:tcW w:w="1984" w:type="dxa"/>
            <w:tcBorders>
              <w:top w:val="double" w:sz="4" w:space="0" w:color="auto"/>
            </w:tcBorders>
          </w:tcPr>
          <w:p w14:paraId="47DDADC7" w14:textId="1B21279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04 – Instrumental Variables</w:t>
            </w:r>
          </w:p>
        </w:tc>
        <w:tc>
          <w:tcPr>
            <w:tcW w:w="1984" w:type="dxa"/>
            <w:tcBorders>
              <w:top w:val="double" w:sz="4" w:space="0" w:color="auto"/>
            </w:tcBorders>
          </w:tcPr>
          <w:p w14:paraId="36D19D4D" w14:textId="501EC7A4"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MM: Ch. 3</w:t>
            </w:r>
          </w:p>
        </w:tc>
        <w:tc>
          <w:tcPr>
            <w:tcW w:w="1157" w:type="dxa"/>
            <w:tcBorders>
              <w:top w:val="double" w:sz="4" w:space="0" w:color="auto"/>
            </w:tcBorders>
          </w:tcPr>
          <w:p w14:paraId="228C530A" w14:textId="67C78306"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Yes</w:t>
            </w:r>
          </w:p>
        </w:tc>
        <w:tc>
          <w:tcPr>
            <w:tcW w:w="675" w:type="dxa"/>
            <w:tcBorders>
              <w:top w:val="double" w:sz="4" w:space="0" w:color="auto"/>
            </w:tcBorders>
          </w:tcPr>
          <w:p w14:paraId="7C5A65B8" w14:textId="0391EB50"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1047" w:type="dxa"/>
            <w:tcBorders>
              <w:top w:val="double" w:sz="4" w:space="0" w:color="auto"/>
            </w:tcBorders>
          </w:tcPr>
          <w:p w14:paraId="32FD41CD" w14:textId="77777777"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14F0A8ED"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6A7AA48C" w14:textId="77777777" w:rsidR="00905D79" w:rsidRDefault="00905D79" w:rsidP="00A61C92">
            <w:pPr>
              <w:jc w:val="center"/>
              <w:rPr>
                <w:ins w:id="189" w:author="Kirkpatrick, Justin" w:date="2020-12-27T11:26:00Z"/>
                <w:rStyle w:val="Strong"/>
                <w:bCs/>
              </w:rPr>
            </w:pPr>
            <w:r w:rsidRPr="00D85197">
              <w:rPr>
                <w:rStyle w:val="Strong"/>
                <w:b/>
              </w:rPr>
              <w:t>19</w:t>
            </w:r>
          </w:p>
          <w:p w14:paraId="43B64654" w14:textId="5F069CD2" w:rsidR="00905D79" w:rsidRPr="00C25604" w:rsidRDefault="00905D79" w:rsidP="00A61C92">
            <w:pPr>
              <w:jc w:val="center"/>
              <w:rPr>
                <w:rStyle w:val="Strong"/>
                <w:bCs/>
                <w:rPrChange w:id="190" w:author="Kirkpatrick, Justin" w:date="2020-12-27T11:26:00Z">
                  <w:rPr>
                    <w:rStyle w:val="Strong"/>
                    <w:rFonts w:asciiTheme="minorHAnsi" w:eastAsiaTheme="minorEastAsia" w:hAnsiTheme="minorHAnsi" w:cstheme="minorBidi"/>
                    <w:b/>
                    <w:bCs/>
                  </w:rPr>
                </w:rPrChange>
              </w:rPr>
            </w:pPr>
            <w:ins w:id="191" w:author="Kirkpatrick, Justin" w:date="2020-12-27T11:26:00Z">
              <w:r>
                <w:rPr>
                  <w:rStyle w:val="Strong"/>
                  <w:bCs/>
                </w:rPr>
                <w:t>(</w:t>
              </w:r>
            </w:ins>
            <w:r>
              <w:rPr>
                <w:rStyle w:val="Strong"/>
                <w:bCs/>
              </w:rPr>
              <w:t>Tue 3/23</w:t>
            </w:r>
            <w:ins w:id="192" w:author="Kirkpatrick, Justin" w:date="2020-12-27T11:26:00Z">
              <w:r>
                <w:rPr>
                  <w:rStyle w:val="Strong"/>
                  <w:bCs/>
                </w:rPr>
                <w:t>)</w:t>
              </w:r>
            </w:ins>
          </w:p>
        </w:tc>
        <w:tc>
          <w:tcPr>
            <w:tcW w:w="1777" w:type="dxa"/>
            <w:tcBorders>
              <w:bottom w:val="double" w:sz="4" w:space="0" w:color="auto"/>
            </w:tcBorders>
          </w:tcPr>
          <w:p w14:paraId="42B4E0FA" w14:textId="093775A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Two-stage least squares</w:t>
            </w:r>
          </w:p>
        </w:tc>
        <w:tc>
          <w:tcPr>
            <w:tcW w:w="1984" w:type="dxa"/>
            <w:tcBorders>
              <w:bottom w:val="double" w:sz="4" w:space="0" w:color="auto"/>
            </w:tcBorders>
          </w:tcPr>
          <w:p w14:paraId="77D79B69" w14:textId="3980C1BB"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04 – Instrumental Variables</w:t>
            </w:r>
          </w:p>
        </w:tc>
        <w:tc>
          <w:tcPr>
            <w:tcW w:w="1984" w:type="dxa"/>
            <w:tcBorders>
              <w:bottom w:val="double" w:sz="4" w:space="0" w:color="auto"/>
            </w:tcBorders>
          </w:tcPr>
          <w:p w14:paraId="3027B635" w14:textId="1E6084E9"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W: Ch 15.1 - 15.6</w:t>
            </w:r>
          </w:p>
        </w:tc>
        <w:tc>
          <w:tcPr>
            <w:tcW w:w="1157" w:type="dxa"/>
            <w:tcBorders>
              <w:bottom w:val="double" w:sz="4" w:space="0" w:color="auto"/>
            </w:tcBorders>
          </w:tcPr>
          <w:p w14:paraId="7E85CB7E"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675" w:type="dxa"/>
            <w:tcBorders>
              <w:bottom w:val="double" w:sz="4" w:space="0" w:color="auto"/>
            </w:tcBorders>
          </w:tcPr>
          <w:p w14:paraId="6DDCA279" w14:textId="7AC28204" w:rsidR="00905D79" w:rsidRPr="00C06035"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trike/>
              </w:rPr>
            </w:pPr>
          </w:p>
        </w:tc>
        <w:tc>
          <w:tcPr>
            <w:tcW w:w="1047" w:type="dxa"/>
            <w:tcBorders>
              <w:bottom w:val="double" w:sz="4" w:space="0" w:color="auto"/>
            </w:tcBorders>
          </w:tcPr>
          <w:p w14:paraId="4451E5FB" w14:textId="77777777" w:rsidR="00905D79" w:rsidRPr="005867F3"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695AA97B"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23C614C8" w14:textId="77777777" w:rsidR="00905D79" w:rsidRPr="00D85197" w:rsidRDefault="00905D79" w:rsidP="00A61C92">
            <w:pPr>
              <w:jc w:val="center"/>
              <w:rPr>
                <w:rStyle w:val="Strong"/>
                <w:bCs/>
              </w:rPr>
            </w:pPr>
            <w:r w:rsidRPr="00D85197">
              <w:rPr>
                <w:rStyle w:val="Strong"/>
                <w:b/>
              </w:rPr>
              <w:t xml:space="preserve">20 </w:t>
            </w:r>
          </w:p>
          <w:p w14:paraId="59E7A237" w14:textId="380D37E7" w:rsidR="00905D79" w:rsidRPr="00D85197" w:rsidRDefault="00905D79" w:rsidP="00A61C92">
            <w:pPr>
              <w:jc w:val="center"/>
              <w:rPr>
                <w:rStyle w:val="Strong"/>
                <w:bCs/>
              </w:rPr>
            </w:pPr>
            <w:del w:id="193" w:author="Kirkpatrick, Justin" w:date="2020-12-27T11:27:00Z">
              <w:r w:rsidRPr="00D85197" w:rsidDel="00C25604">
                <w:rPr>
                  <w:rStyle w:val="Strong"/>
                  <w:bCs/>
                </w:rPr>
                <w:delText>(Mon 3/23)</w:delText>
              </w:r>
            </w:del>
          </w:p>
        </w:tc>
        <w:tc>
          <w:tcPr>
            <w:tcW w:w="1777" w:type="dxa"/>
            <w:tcBorders>
              <w:top w:val="double" w:sz="4" w:space="0" w:color="auto"/>
            </w:tcBorders>
          </w:tcPr>
          <w:p w14:paraId="2646F292" w14:textId="2FA941B4"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Simultaneous equations</w:t>
            </w:r>
          </w:p>
        </w:tc>
        <w:tc>
          <w:tcPr>
            <w:tcW w:w="1984" w:type="dxa"/>
            <w:tcBorders>
              <w:top w:val="double" w:sz="4" w:space="0" w:color="auto"/>
            </w:tcBorders>
          </w:tcPr>
          <w:p w14:paraId="1F3374CF" w14:textId="239D30CE"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04 – Instrumental Variables</w:t>
            </w:r>
          </w:p>
        </w:tc>
        <w:tc>
          <w:tcPr>
            <w:tcW w:w="1984" w:type="dxa"/>
            <w:tcBorders>
              <w:top w:val="double" w:sz="4" w:space="0" w:color="auto"/>
            </w:tcBorders>
          </w:tcPr>
          <w:p w14:paraId="0AD495AC" w14:textId="2571F0E6"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W: Ch 16.1 – 16.4, 16.6 (skim 16.5)</w:t>
            </w:r>
          </w:p>
        </w:tc>
        <w:tc>
          <w:tcPr>
            <w:tcW w:w="1157" w:type="dxa"/>
            <w:tcBorders>
              <w:top w:val="double" w:sz="4" w:space="0" w:color="auto"/>
            </w:tcBorders>
          </w:tcPr>
          <w:p w14:paraId="187E97AA"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675" w:type="dxa"/>
            <w:tcBorders>
              <w:top w:val="double" w:sz="4" w:space="0" w:color="auto"/>
            </w:tcBorders>
          </w:tcPr>
          <w:p w14:paraId="4B8D26BB" w14:textId="143256D3"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Yes</w:t>
            </w:r>
          </w:p>
        </w:tc>
        <w:tc>
          <w:tcPr>
            <w:tcW w:w="1047" w:type="dxa"/>
            <w:tcBorders>
              <w:top w:val="double" w:sz="4" w:space="0" w:color="auto"/>
            </w:tcBorders>
          </w:tcPr>
          <w:p w14:paraId="0113A2D6" w14:textId="77777777"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4E19C778"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04340926" w14:textId="77777777" w:rsidR="00905D79" w:rsidRDefault="00905D79" w:rsidP="00A61C92">
            <w:pPr>
              <w:jc w:val="center"/>
              <w:rPr>
                <w:rStyle w:val="Strong"/>
                <w:bCs/>
              </w:rPr>
            </w:pPr>
            <w:r w:rsidRPr="00D85197">
              <w:rPr>
                <w:rStyle w:val="Strong"/>
                <w:b/>
              </w:rPr>
              <w:t>21</w:t>
            </w:r>
          </w:p>
          <w:p w14:paraId="4451982E" w14:textId="706178C5" w:rsidR="00905D79" w:rsidRPr="00E33C26" w:rsidRDefault="00905D79" w:rsidP="00A61C92">
            <w:pPr>
              <w:jc w:val="center"/>
              <w:rPr>
                <w:rStyle w:val="Strong"/>
                <w:bCs/>
              </w:rPr>
            </w:pPr>
            <w:ins w:id="194" w:author="Kirkpatrick, Justin" w:date="2020-12-27T11:27:00Z">
              <w:r w:rsidRPr="00C25604">
                <w:rPr>
                  <w:rStyle w:val="Strong"/>
                </w:rPr>
                <w:t>(</w:t>
              </w:r>
            </w:ins>
            <w:r>
              <w:rPr>
                <w:rStyle w:val="Strong"/>
              </w:rPr>
              <w:t>Tue</w:t>
            </w:r>
            <w:ins w:id="195" w:author="Kirkpatrick, Justin" w:date="2020-12-27T11:27:00Z">
              <w:r w:rsidRPr="00C25604">
                <w:rPr>
                  <w:rStyle w:val="Strong"/>
                </w:rPr>
                <w:t xml:space="preserve"> 3/</w:t>
              </w:r>
            </w:ins>
            <w:r>
              <w:rPr>
                <w:rStyle w:val="Strong"/>
              </w:rPr>
              <w:t>30</w:t>
            </w:r>
            <w:ins w:id="196" w:author="Kirkpatrick, Justin" w:date="2020-12-27T11:27:00Z">
              <w:r w:rsidRPr="00C25604">
                <w:rPr>
                  <w:rStyle w:val="Strong"/>
                </w:rPr>
                <w:t>)</w:t>
              </w:r>
            </w:ins>
          </w:p>
        </w:tc>
        <w:tc>
          <w:tcPr>
            <w:tcW w:w="1777" w:type="dxa"/>
            <w:tcBorders>
              <w:bottom w:val="double" w:sz="4" w:space="0" w:color="auto"/>
            </w:tcBorders>
          </w:tcPr>
          <w:p w14:paraId="0947F368" w14:textId="5CDA8B33"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Instrumental Variables wrap-up/review</w:t>
            </w:r>
          </w:p>
        </w:tc>
        <w:tc>
          <w:tcPr>
            <w:tcW w:w="1984" w:type="dxa"/>
            <w:tcBorders>
              <w:bottom w:val="double" w:sz="4" w:space="0" w:color="auto"/>
            </w:tcBorders>
          </w:tcPr>
          <w:p w14:paraId="00F2388C" w14:textId="556DE7A4"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04 – Instrumental Variables</w:t>
            </w:r>
          </w:p>
        </w:tc>
        <w:tc>
          <w:tcPr>
            <w:tcW w:w="1984" w:type="dxa"/>
            <w:tcBorders>
              <w:bottom w:val="double" w:sz="4" w:space="0" w:color="auto"/>
            </w:tcBorders>
          </w:tcPr>
          <w:p w14:paraId="28519654" w14:textId="1414E718"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157" w:type="dxa"/>
            <w:tcBorders>
              <w:bottom w:val="double" w:sz="4" w:space="0" w:color="auto"/>
            </w:tcBorders>
          </w:tcPr>
          <w:p w14:paraId="5D00DB2C"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675" w:type="dxa"/>
            <w:tcBorders>
              <w:bottom w:val="double" w:sz="4" w:space="0" w:color="auto"/>
            </w:tcBorders>
          </w:tcPr>
          <w:p w14:paraId="04E50BD7"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047" w:type="dxa"/>
            <w:tcBorders>
              <w:bottom w:val="double" w:sz="4" w:space="0" w:color="auto"/>
            </w:tcBorders>
          </w:tcPr>
          <w:p w14:paraId="6203FD50" w14:textId="77777777" w:rsidR="00905D79" w:rsidRPr="005867F3"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6C2E7CFB"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13E446A0" w14:textId="77777777" w:rsidR="00905D79" w:rsidRDefault="00905D79" w:rsidP="00A61C92">
            <w:pPr>
              <w:jc w:val="center"/>
              <w:rPr>
                <w:rStyle w:val="Strong"/>
                <w:bCs/>
              </w:rPr>
            </w:pPr>
            <w:r w:rsidRPr="00D85197">
              <w:rPr>
                <w:rStyle w:val="Strong"/>
                <w:b/>
              </w:rPr>
              <w:t>22</w:t>
            </w:r>
          </w:p>
          <w:p w14:paraId="7A030C26" w14:textId="5B62DE99" w:rsidR="00905D79" w:rsidRPr="00D85197" w:rsidRDefault="00905D79" w:rsidP="00A61C92">
            <w:pPr>
              <w:jc w:val="center"/>
              <w:rPr>
                <w:rStyle w:val="Strong"/>
                <w:b/>
              </w:rPr>
            </w:pPr>
            <w:del w:id="197" w:author="Kirkpatrick, Justin" w:date="2020-12-27T11:27:00Z">
              <w:r w:rsidDel="00C25604">
                <w:rPr>
                  <w:rStyle w:val="Strong"/>
                  <w:bCs/>
                </w:rPr>
                <w:delText>(Mon 3/30)</w:delText>
              </w:r>
            </w:del>
          </w:p>
        </w:tc>
        <w:tc>
          <w:tcPr>
            <w:tcW w:w="1777" w:type="dxa"/>
            <w:tcBorders>
              <w:top w:val="double" w:sz="4" w:space="0" w:color="auto"/>
            </w:tcBorders>
          </w:tcPr>
          <w:p w14:paraId="61F5F893" w14:textId="0B4A50CD"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Difference-in-differences</w:t>
            </w:r>
          </w:p>
        </w:tc>
        <w:tc>
          <w:tcPr>
            <w:tcW w:w="1984" w:type="dxa"/>
            <w:tcBorders>
              <w:top w:val="double" w:sz="4" w:space="0" w:color="auto"/>
            </w:tcBorders>
          </w:tcPr>
          <w:p w14:paraId="50033F2A" w14:textId="757C55FA"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05 – More Methods</w:t>
            </w:r>
          </w:p>
        </w:tc>
        <w:tc>
          <w:tcPr>
            <w:tcW w:w="1984" w:type="dxa"/>
            <w:tcBorders>
              <w:top w:val="double" w:sz="4" w:space="0" w:color="auto"/>
            </w:tcBorders>
          </w:tcPr>
          <w:p w14:paraId="7D827318" w14:textId="67700882"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MM: Ch. 5</w:t>
            </w:r>
          </w:p>
          <w:p w14:paraId="344E1976" w14:textId="74A2833A"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W: Ch. 13</w:t>
            </w:r>
          </w:p>
        </w:tc>
        <w:tc>
          <w:tcPr>
            <w:tcW w:w="1157" w:type="dxa"/>
            <w:tcBorders>
              <w:top w:val="double" w:sz="4" w:space="0" w:color="auto"/>
            </w:tcBorders>
          </w:tcPr>
          <w:p w14:paraId="33339996" w14:textId="265889F6"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Yes</w:t>
            </w:r>
          </w:p>
        </w:tc>
        <w:tc>
          <w:tcPr>
            <w:tcW w:w="675" w:type="dxa"/>
            <w:tcBorders>
              <w:top w:val="double" w:sz="4" w:space="0" w:color="auto"/>
            </w:tcBorders>
          </w:tcPr>
          <w:p w14:paraId="5D97E18A"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1047" w:type="dxa"/>
            <w:tcBorders>
              <w:top w:val="double" w:sz="4" w:space="0" w:color="auto"/>
            </w:tcBorders>
          </w:tcPr>
          <w:p w14:paraId="26B44101" w14:textId="77777777"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4E2FBA38"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729CFA00" w14:textId="77777777" w:rsidR="00905D79" w:rsidRPr="00905D79" w:rsidRDefault="00905D79" w:rsidP="00A61C92">
            <w:pPr>
              <w:jc w:val="center"/>
              <w:rPr>
                <w:rStyle w:val="Strong"/>
                <w:bCs/>
                <w:strike/>
              </w:rPr>
            </w:pPr>
            <w:r w:rsidRPr="00905D79">
              <w:rPr>
                <w:rStyle w:val="Strong"/>
                <w:b/>
                <w:strike/>
              </w:rPr>
              <w:t>23</w:t>
            </w:r>
          </w:p>
          <w:p w14:paraId="75F1A9BC" w14:textId="1312E576" w:rsidR="00905D79" w:rsidRPr="00905D79" w:rsidRDefault="00905D79" w:rsidP="00A61C92">
            <w:pPr>
              <w:jc w:val="center"/>
              <w:rPr>
                <w:rStyle w:val="Strong"/>
                <w:bCs/>
                <w:strike/>
              </w:rPr>
            </w:pPr>
            <w:ins w:id="198" w:author="Kirkpatrick, Justin" w:date="2020-12-27T11:27:00Z">
              <w:r w:rsidRPr="00905D79">
                <w:rPr>
                  <w:rStyle w:val="Strong"/>
                  <w:bCs/>
                  <w:strike/>
                </w:rPr>
                <w:t>(</w:t>
              </w:r>
            </w:ins>
            <w:r w:rsidRPr="00905D79">
              <w:rPr>
                <w:rStyle w:val="Strong"/>
                <w:bCs/>
                <w:strike/>
              </w:rPr>
              <w:t>Tue</w:t>
            </w:r>
            <w:ins w:id="199" w:author="Kirkpatrick, Justin" w:date="2020-12-27T11:27:00Z">
              <w:r w:rsidRPr="00905D79">
                <w:rPr>
                  <w:rStyle w:val="Strong"/>
                  <w:bCs/>
                  <w:strike/>
                </w:rPr>
                <w:t xml:space="preserve"> </w:t>
              </w:r>
            </w:ins>
            <w:r w:rsidRPr="00905D79">
              <w:rPr>
                <w:rStyle w:val="Strong"/>
                <w:bCs/>
                <w:strike/>
              </w:rPr>
              <w:t>4/6</w:t>
            </w:r>
            <w:ins w:id="200" w:author="Kirkpatrick, Justin" w:date="2020-12-27T11:27:00Z">
              <w:r w:rsidRPr="00905D79">
                <w:rPr>
                  <w:rStyle w:val="Strong"/>
                  <w:bCs/>
                  <w:strike/>
                </w:rPr>
                <w:t>)</w:t>
              </w:r>
            </w:ins>
          </w:p>
        </w:tc>
        <w:tc>
          <w:tcPr>
            <w:tcW w:w="1777" w:type="dxa"/>
            <w:tcBorders>
              <w:bottom w:val="double" w:sz="4" w:space="0" w:color="auto"/>
            </w:tcBorders>
          </w:tcPr>
          <w:p w14:paraId="53098536" w14:textId="518F30D4" w:rsidR="00905D79" w:rsidRP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trike/>
              </w:rPr>
            </w:pPr>
            <w:r w:rsidRPr="00905D79">
              <w:rPr>
                <w:rStyle w:val="Strong"/>
                <w:b w:val="0"/>
                <w:strike/>
              </w:rPr>
              <w:t>Synthetic controls + general panel data methods.</w:t>
            </w:r>
          </w:p>
        </w:tc>
        <w:tc>
          <w:tcPr>
            <w:tcW w:w="1984" w:type="dxa"/>
            <w:tcBorders>
              <w:bottom w:val="double" w:sz="4" w:space="0" w:color="auto"/>
            </w:tcBorders>
          </w:tcPr>
          <w:p w14:paraId="6A6076EE"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i/>
                <w:iCs/>
                <w:strike/>
              </w:rPr>
            </w:pPr>
            <w:r>
              <w:rPr>
                <w:rStyle w:val="Strong"/>
                <w:b w:val="0"/>
                <w:i/>
                <w:iCs/>
                <w:strike/>
              </w:rPr>
              <w:t>DELETED!!!</w:t>
            </w:r>
          </w:p>
          <w:p w14:paraId="028F6D61" w14:textId="096FFF70" w:rsidR="00905D79" w:rsidRP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i/>
                <w:iCs/>
                <w:strike/>
              </w:rPr>
            </w:pPr>
            <w:r>
              <w:rPr>
                <w:rStyle w:val="Strong"/>
                <w:b w:val="0"/>
                <w:i/>
                <w:iCs/>
                <w:strike/>
              </w:rPr>
              <w:t xml:space="preserve">NOT PART OF SUMMER </w:t>
            </w:r>
          </w:p>
        </w:tc>
        <w:tc>
          <w:tcPr>
            <w:tcW w:w="1984" w:type="dxa"/>
            <w:tcBorders>
              <w:bottom w:val="double" w:sz="4" w:space="0" w:color="auto"/>
            </w:tcBorders>
          </w:tcPr>
          <w:p w14:paraId="258B4AF1" w14:textId="279B0EB1" w:rsidR="00905D79" w:rsidRP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trike/>
              </w:rPr>
            </w:pPr>
            <w:r w:rsidRPr="00905D79">
              <w:rPr>
                <w:rStyle w:val="Strong"/>
                <w:b w:val="0"/>
                <w:i/>
                <w:iCs/>
                <w:strike/>
              </w:rPr>
              <w:t>Abadie &amp; Gardezabal</w:t>
            </w:r>
            <w:r w:rsidRPr="00905D79">
              <w:rPr>
                <w:rStyle w:val="Strong"/>
                <w:b w:val="0"/>
                <w:strike/>
              </w:rPr>
              <w:t xml:space="preserve"> (2003) annotated on </w:t>
            </w:r>
            <w:proofErr w:type="gramStart"/>
            <w:r w:rsidRPr="00905D79">
              <w:rPr>
                <w:rStyle w:val="Strong"/>
                <w:b w:val="0"/>
                <w:strike/>
              </w:rPr>
              <w:t>D2L;</w:t>
            </w:r>
            <w:proofErr w:type="gramEnd"/>
          </w:p>
          <w:p w14:paraId="2F484275" w14:textId="49A48FEB" w:rsidR="00905D79" w:rsidRP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trike/>
              </w:rPr>
            </w:pPr>
            <w:r w:rsidRPr="00905D79">
              <w:rPr>
                <w:rStyle w:val="Strong"/>
                <w:b w:val="0"/>
                <w:i/>
                <w:iCs/>
                <w:strike/>
              </w:rPr>
              <w:t>Kirkpatrick &amp; Bennear</w:t>
            </w:r>
            <w:r w:rsidRPr="00905D79">
              <w:rPr>
                <w:rStyle w:val="Strong"/>
                <w:b w:val="0"/>
                <w:strike/>
              </w:rPr>
              <w:t xml:space="preserve"> (2014) annotated on D2L.</w:t>
            </w:r>
          </w:p>
        </w:tc>
        <w:tc>
          <w:tcPr>
            <w:tcW w:w="1157" w:type="dxa"/>
            <w:tcBorders>
              <w:bottom w:val="double" w:sz="4" w:space="0" w:color="auto"/>
            </w:tcBorders>
          </w:tcPr>
          <w:p w14:paraId="022A542E" w14:textId="77777777" w:rsidR="00905D79" w:rsidRP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trike/>
              </w:rPr>
            </w:pPr>
          </w:p>
        </w:tc>
        <w:tc>
          <w:tcPr>
            <w:tcW w:w="675" w:type="dxa"/>
            <w:tcBorders>
              <w:bottom w:val="double" w:sz="4" w:space="0" w:color="auto"/>
            </w:tcBorders>
          </w:tcPr>
          <w:p w14:paraId="2CEC1BBD" w14:textId="5BFEF12F" w:rsidR="00905D79" w:rsidRP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trike/>
              </w:rPr>
            </w:pPr>
            <w:r w:rsidRPr="00905D79">
              <w:rPr>
                <w:rStyle w:val="Strong"/>
                <w:b w:val="0"/>
                <w:strike/>
              </w:rPr>
              <w:t>Yes</w:t>
            </w:r>
          </w:p>
        </w:tc>
        <w:tc>
          <w:tcPr>
            <w:tcW w:w="1047" w:type="dxa"/>
            <w:tcBorders>
              <w:bottom w:val="double" w:sz="4" w:space="0" w:color="auto"/>
            </w:tcBorders>
          </w:tcPr>
          <w:p w14:paraId="78F0EFE2" w14:textId="77777777" w:rsidR="00905D79" w:rsidRP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trike/>
                <w:sz w:val="20"/>
                <w:szCs w:val="20"/>
              </w:rPr>
            </w:pPr>
          </w:p>
        </w:tc>
      </w:tr>
      <w:tr w:rsidR="00905D79" w14:paraId="3F5B7250"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71B5825F" w14:textId="77777777" w:rsidR="00905D79" w:rsidRDefault="00905D79" w:rsidP="00A61C92">
            <w:pPr>
              <w:jc w:val="center"/>
              <w:rPr>
                <w:rStyle w:val="Strong"/>
                <w:bCs/>
              </w:rPr>
            </w:pPr>
            <w:r w:rsidRPr="00D85197">
              <w:rPr>
                <w:rStyle w:val="Strong"/>
                <w:b/>
              </w:rPr>
              <w:t>24</w:t>
            </w:r>
          </w:p>
          <w:p w14:paraId="15D7C9BB" w14:textId="58C11ED4" w:rsidR="00905D79" w:rsidRPr="00D85197" w:rsidRDefault="00905D79" w:rsidP="00A61C92">
            <w:pPr>
              <w:jc w:val="center"/>
              <w:rPr>
                <w:rStyle w:val="Strong"/>
                <w:b/>
              </w:rPr>
            </w:pPr>
            <w:ins w:id="201" w:author="Kirkpatrick, Justin" w:date="2020-12-27T11:27:00Z">
              <w:r>
                <w:rPr>
                  <w:rStyle w:val="Strong"/>
                  <w:bCs/>
                </w:rPr>
                <w:t>(</w:t>
              </w:r>
            </w:ins>
            <w:r>
              <w:rPr>
                <w:rStyle w:val="Strong"/>
                <w:bCs/>
              </w:rPr>
              <w:t xml:space="preserve">Tue </w:t>
            </w:r>
            <w:ins w:id="202" w:author="Kirkpatrick, Justin" w:date="2020-12-27T11:27:00Z">
              <w:r>
                <w:rPr>
                  <w:rStyle w:val="Strong"/>
                  <w:bCs/>
                </w:rPr>
                <w:t>4/</w:t>
              </w:r>
            </w:ins>
            <w:r>
              <w:rPr>
                <w:rStyle w:val="Strong"/>
                <w:bCs/>
              </w:rPr>
              <w:t>13</w:t>
            </w:r>
            <w:ins w:id="203" w:author="Kirkpatrick, Justin" w:date="2020-12-27T11:27:00Z">
              <w:r>
                <w:rPr>
                  <w:rStyle w:val="Strong"/>
                  <w:bCs/>
                </w:rPr>
                <w:t>)</w:t>
              </w:r>
            </w:ins>
            <w:del w:id="204" w:author="Kirkpatrick, Justin" w:date="2020-12-27T11:27:00Z">
              <w:r w:rsidDel="00C25604">
                <w:rPr>
                  <w:rStyle w:val="Strong"/>
                  <w:bCs/>
                </w:rPr>
                <w:delText>(Mon 4/6)</w:delText>
              </w:r>
            </w:del>
          </w:p>
        </w:tc>
        <w:tc>
          <w:tcPr>
            <w:tcW w:w="1777" w:type="dxa"/>
            <w:tcBorders>
              <w:top w:val="double" w:sz="4" w:space="0" w:color="auto"/>
            </w:tcBorders>
          </w:tcPr>
          <w:p w14:paraId="1262C0BC" w14:textId="536317A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Regression Discontinuity</w:t>
            </w:r>
          </w:p>
        </w:tc>
        <w:tc>
          <w:tcPr>
            <w:tcW w:w="1984" w:type="dxa"/>
            <w:tcBorders>
              <w:top w:val="double" w:sz="4" w:space="0" w:color="auto"/>
            </w:tcBorders>
          </w:tcPr>
          <w:p w14:paraId="355E7DEF" w14:textId="28A71859"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05 – More Methods</w:t>
            </w:r>
          </w:p>
        </w:tc>
        <w:tc>
          <w:tcPr>
            <w:tcW w:w="1984" w:type="dxa"/>
            <w:tcBorders>
              <w:top w:val="double" w:sz="4" w:space="0" w:color="auto"/>
            </w:tcBorders>
          </w:tcPr>
          <w:p w14:paraId="7188AFCE" w14:textId="5363C3E1"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MM: Ch. 4</w:t>
            </w:r>
          </w:p>
        </w:tc>
        <w:tc>
          <w:tcPr>
            <w:tcW w:w="1157" w:type="dxa"/>
            <w:tcBorders>
              <w:top w:val="double" w:sz="4" w:space="0" w:color="auto"/>
            </w:tcBorders>
          </w:tcPr>
          <w:p w14:paraId="23CD64EE" w14:textId="202AE716"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Yes</w:t>
            </w:r>
          </w:p>
        </w:tc>
        <w:tc>
          <w:tcPr>
            <w:tcW w:w="675" w:type="dxa"/>
            <w:tcBorders>
              <w:top w:val="double" w:sz="4" w:space="0" w:color="auto"/>
            </w:tcBorders>
          </w:tcPr>
          <w:p w14:paraId="19A5B1F0"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1047" w:type="dxa"/>
            <w:tcBorders>
              <w:top w:val="double" w:sz="4" w:space="0" w:color="auto"/>
            </w:tcBorders>
          </w:tcPr>
          <w:p w14:paraId="04A815DD" w14:textId="77777777"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14:paraId="211F2A3D" w14:textId="77777777" w:rsidTr="00905D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bottom w:val="double" w:sz="4" w:space="0" w:color="auto"/>
            </w:tcBorders>
          </w:tcPr>
          <w:p w14:paraId="49A0D97F" w14:textId="77777777" w:rsidR="00905D79" w:rsidRDefault="00905D79" w:rsidP="00A61C92">
            <w:pPr>
              <w:jc w:val="center"/>
              <w:rPr>
                <w:rStyle w:val="Strong"/>
                <w:bCs/>
              </w:rPr>
            </w:pPr>
            <w:r w:rsidRPr="00D85197">
              <w:rPr>
                <w:rStyle w:val="Strong"/>
                <w:b/>
              </w:rPr>
              <w:t>25</w:t>
            </w:r>
          </w:p>
          <w:p w14:paraId="5B96438F" w14:textId="401B9B0E" w:rsidR="00905D79" w:rsidRPr="00D85197" w:rsidRDefault="00905D79" w:rsidP="00A61C92">
            <w:pPr>
              <w:jc w:val="center"/>
              <w:rPr>
                <w:rStyle w:val="Strong"/>
                <w:bCs/>
              </w:rPr>
            </w:pPr>
          </w:p>
        </w:tc>
        <w:tc>
          <w:tcPr>
            <w:tcW w:w="1777" w:type="dxa"/>
            <w:tcBorders>
              <w:bottom w:val="double" w:sz="4" w:space="0" w:color="auto"/>
            </w:tcBorders>
          </w:tcPr>
          <w:p w14:paraId="2EAAB006" w14:textId="3CB0EFDD"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Time series: introduction and serial correlation</w:t>
            </w:r>
          </w:p>
        </w:tc>
        <w:tc>
          <w:tcPr>
            <w:tcW w:w="1984" w:type="dxa"/>
            <w:tcBorders>
              <w:bottom w:val="double" w:sz="4" w:space="0" w:color="auto"/>
            </w:tcBorders>
          </w:tcPr>
          <w:p w14:paraId="226C4837" w14:textId="1C04A345"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06 – Time Series</w:t>
            </w:r>
          </w:p>
        </w:tc>
        <w:tc>
          <w:tcPr>
            <w:tcW w:w="1984" w:type="dxa"/>
            <w:tcBorders>
              <w:bottom w:val="double" w:sz="4" w:space="0" w:color="auto"/>
            </w:tcBorders>
          </w:tcPr>
          <w:p w14:paraId="652F9F4F" w14:textId="05121996"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r>
              <w:rPr>
                <w:rStyle w:val="Strong"/>
                <w:b w:val="0"/>
              </w:rPr>
              <w:t>W: Ch 10</w:t>
            </w:r>
          </w:p>
        </w:tc>
        <w:tc>
          <w:tcPr>
            <w:tcW w:w="1157" w:type="dxa"/>
            <w:tcBorders>
              <w:bottom w:val="double" w:sz="4" w:space="0" w:color="auto"/>
            </w:tcBorders>
          </w:tcPr>
          <w:p w14:paraId="6EFF7E53" w14:textId="77777777"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675" w:type="dxa"/>
            <w:tcBorders>
              <w:bottom w:val="double" w:sz="4" w:space="0" w:color="auto"/>
            </w:tcBorders>
          </w:tcPr>
          <w:p w14:paraId="5A9E342E" w14:textId="37B32A46" w:rsidR="00905D79"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047" w:type="dxa"/>
            <w:tcBorders>
              <w:bottom w:val="double" w:sz="4" w:space="0" w:color="auto"/>
            </w:tcBorders>
          </w:tcPr>
          <w:p w14:paraId="0244B6A3" w14:textId="77777777" w:rsidR="00905D79" w:rsidRPr="005867F3"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sz w:val="20"/>
                <w:szCs w:val="20"/>
              </w:rPr>
            </w:pPr>
          </w:p>
        </w:tc>
      </w:tr>
      <w:tr w:rsidR="00905D79" w14:paraId="765F1B3E" w14:textId="77777777" w:rsidTr="00905D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tcBorders>
          </w:tcPr>
          <w:p w14:paraId="037AD4B7" w14:textId="77777777" w:rsidR="00905D79" w:rsidRDefault="00905D79" w:rsidP="00A61C92">
            <w:pPr>
              <w:jc w:val="center"/>
              <w:rPr>
                <w:rStyle w:val="Strong"/>
                <w:bCs/>
              </w:rPr>
            </w:pPr>
            <w:r>
              <w:rPr>
                <w:rStyle w:val="Strong"/>
                <w:b/>
              </w:rPr>
              <w:t>26</w:t>
            </w:r>
          </w:p>
          <w:p w14:paraId="2E43C532" w14:textId="7CA13CFB" w:rsidR="00905D79" w:rsidRDefault="00905D79" w:rsidP="00A61C92">
            <w:pPr>
              <w:jc w:val="center"/>
              <w:rPr>
                <w:rStyle w:val="Strong"/>
                <w:b/>
              </w:rPr>
            </w:pPr>
            <w:ins w:id="205" w:author="Kirkpatrick, Justin" w:date="2020-12-27T11:27:00Z">
              <w:r>
                <w:rPr>
                  <w:rStyle w:val="Strong"/>
                  <w:bCs/>
                </w:rPr>
                <w:t>(</w:t>
              </w:r>
            </w:ins>
            <w:r>
              <w:rPr>
                <w:rStyle w:val="Strong"/>
                <w:bCs/>
              </w:rPr>
              <w:t>Tue</w:t>
            </w:r>
            <w:ins w:id="206" w:author="Kirkpatrick, Justin" w:date="2020-12-27T11:27:00Z">
              <w:r>
                <w:rPr>
                  <w:rStyle w:val="Strong"/>
                  <w:bCs/>
                </w:rPr>
                <w:t xml:space="preserve"> 4/</w:t>
              </w:r>
            </w:ins>
            <w:r>
              <w:rPr>
                <w:rStyle w:val="Strong"/>
                <w:bCs/>
              </w:rPr>
              <w:t>20</w:t>
            </w:r>
            <w:ins w:id="207" w:author="Kirkpatrick, Justin" w:date="2020-12-27T11:27:00Z">
              <w:r>
                <w:rPr>
                  <w:rStyle w:val="Strong"/>
                  <w:bCs/>
                </w:rPr>
                <w:t>)</w:t>
              </w:r>
            </w:ins>
            <w:del w:id="208" w:author="Kirkpatrick, Justin" w:date="2020-12-27T11:27:00Z">
              <w:r w:rsidDel="001A2D07">
                <w:rPr>
                  <w:rStyle w:val="Strong"/>
                  <w:bCs/>
                </w:rPr>
                <w:delText>(Mon 4/13)</w:delText>
              </w:r>
            </w:del>
          </w:p>
        </w:tc>
        <w:tc>
          <w:tcPr>
            <w:tcW w:w="1777" w:type="dxa"/>
            <w:tcBorders>
              <w:top w:val="double" w:sz="4" w:space="0" w:color="auto"/>
            </w:tcBorders>
          </w:tcPr>
          <w:p w14:paraId="78F0EA59" w14:textId="548F237F"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Time series: advanced</w:t>
            </w:r>
          </w:p>
        </w:tc>
        <w:tc>
          <w:tcPr>
            <w:tcW w:w="1984" w:type="dxa"/>
            <w:tcBorders>
              <w:top w:val="double" w:sz="4" w:space="0" w:color="auto"/>
            </w:tcBorders>
          </w:tcPr>
          <w:p w14:paraId="408F2DF0" w14:textId="4C02A8ED"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06 – Time Series</w:t>
            </w:r>
          </w:p>
        </w:tc>
        <w:tc>
          <w:tcPr>
            <w:tcW w:w="1984" w:type="dxa"/>
            <w:tcBorders>
              <w:top w:val="double" w:sz="4" w:space="0" w:color="auto"/>
            </w:tcBorders>
          </w:tcPr>
          <w:p w14:paraId="4D5B5AB5" w14:textId="2F1B2CB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W: Ch 11, Ch 12.1 – 12.3</w:t>
            </w:r>
          </w:p>
        </w:tc>
        <w:tc>
          <w:tcPr>
            <w:tcW w:w="1157" w:type="dxa"/>
            <w:tcBorders>
              <w:top w:val="double" w:sz="4" w:space="0" w:color="auto"/>
            </w:tcBorders>
          </w:tcPr>
          <w:p w14:paraId="44B3ADB1" w14:textId="77777777"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675" w:type="dxa"/>
            <w:tcBorders>
              <w:top w:val="double" w:sz="4" w:space="0" w:color="auto"/>
            </w:tcBorders>
          </w:tcPr>
          <w:p w14:paraId="3C1B3445" w14:textId="50900F49" w:rsidR="00905D79"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r>
              <w:rPr>
                <w:rStyle w:val="Strong"/>
                <w:b w:val="0"/>
              </w:rPr>
              <w:t>Yes</w:t>
            </w:r>
          </w:p>
        </w:tc>
        <w:tc>
          <w:tcPr>
            <w:tcW w:w="1047" w:type="dxa"/>
            <w:tcBorders>
              <w:top w:val="double" w:sz="4" w:space="0" w:color="auto"/>
            </w:tcBorders>
          </w:tcPr>
          <w:p w14:paraId="7AB11427" w14:textId="77777777" w:rsidR="00905D79" w:rsidRPr="005867F3"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sz w:val="20"/>
                <w:szCs w:val="20"/>
              </w:rPr>
            </w:pPr>
          </w:p>
        </w:tc>
      </w:tr>
      <w:tr w:rsidR="00905D79" w:rsidDel="001A2D07" w14:paraId="628F6E58" w14:textId="655B2BAB" w:rsidTr="00905D79">
        <w:trPr>
          <w:cnfStyle w:val="000000010000" w:firstRow="0" w:lastRow="0" w:firstColumn="0" w:lastColumn="0" w:oddVBand="0" w:evenVBand="0" w:oddHBand="0" w:evenHBand="1" w:firstRowFirstColumn="0" w:firstRowLastColumn="0" w:lastRowFirstColumn="0" w:lastRowLastColumn="0"/>
          <w:del w:id="209" w:author="Kirkpatrick, Justin" w:date="2020-12-27T11:28:00Z"/>
        </w:trPr>
        <w:tc>
          <w:tcPr>
            <w:cnfStyle w:val="001000000000" w:firstRow="0" w:lastRow="0" w:firstColumn="1" w:lastColumn="0" w:oddVBand="0" w:evenVBand="0" w:oddHBand="0" w:evenHBand="0" w:firstRowFirstColumn="0" w:firstRowLastColumn="0" w:lastRowFirstColumn="0" w:lastRowLastColumn="0"/>
            <w:tcW w:w="1240" w:type="dxa"/>
            <w:tcBorders>
              <w:top w:val="double" w:sz="4" w:space="0" w:color="auto"/>
              <w:bottom w:val="single" w:sz="4" w:space="0" w:color="auto"/>
            </w:tcBorders>
          </w:tcPr>
          <w:p w14:paraId="76392874" w14:textId="5D59246B" w:rsidR="00905D79" w:rsidRPr="00D85197" w:rsidDel="001A2D07" w:rsidRDefault="00905D79" w:rsidP="00A61C92">
            <w:pPr>
              <w:jc w:val="center"/>
              <w:rPr>
                <w:del w:id="210" w:author="Kirkpatrick, Justin" w:date="2020-12-27T11:28:00Z"/>
                <w:rStyle w:val="Strong"/>
                <w:bCs/>
              </w:rPr>
            </w:pPr>
            <w:del w:id="211" w:author="Kirkpatrick, Justin" w:date="2020-12-27T11:28:00Z">
              <w:r w:rsidRPr="00D85197" w:rsidDel="001A2D07">
                <w:rPr>
                  <w:rStyle w:val="Strong"/>
                  <w:b/>
                </w:rPr>
                <w:delText>28</w:delText>
              </w:r>
            </w:del>
          </w:p>
          <w:p w14:paraId="1BFAB9A8" w14:textId="36CBBE62" w:rsidR="00905D79" w:rsidRPr="00D85197" w:rsidDel="001A2D07" w:rsidRDefault="00905D79" w:rsidP="00A61C92">
            <w:pPr>
              <w:jc w:val="center"/>
              <w:rPr>
                <w:del w:id="212" w:author="Kirkpatrick, Justin" w:date="2020-12-27T11:28:00Z"/>
                <w:rStyle w:val="Strong"/>
                <w:b/>
              </w:rPr>
            </w:pPr>
            <w:del w:id="213" w:author="Kirkpatrick, Justin" w:date="2020-12-27T11:28:00Z">
              <w:r w:rsidDel="001A2D07">
                <w:rPr>
                  <w:rStyle w:val="Strong"/>
                  <w:bCs/>
                </w:rPr>
                <w:delText>(Mon 4/20)</w:delText>
              </w:r>
            </w:del>
          </w:p>
        </w:tc>
        <w:tc>
          <w:tcPr>
            <w:tcW w:w="1777" w:type="dxa"/>
            <w:tcBorders>
              <w:top w:val="double" w:sz="4" w:space="0" w:color="auto"/>
              <w:bottom w:val="single" w:sz="4" w:space="0" w:color="auto"/>
            </w:tcBorders>
          </w:tcPr>
          <w:p w14:paraId="7CB1301A" w14:textId="3B14F1DB" w:rsidR="00905D79" w:rsidDel="001A2D07" w:rsidRDefault="00905D79" w:rsidP="00A61C92">
            <w:pPr>
              <w:cnfStyle w:val="000000010000" w:firstRow="0" w:lastRow="0" w:firstColumn="0" w:lastColumn="0" w:oddVBand="0" w:evenVBand="0" w:oddHBand="0" w:evenHBand="1" w:firstRowFirstColumn="0" w:firstRowLastColumn="0" w:lastRowFirstColumn="0" w:lastRowLastColumn="0"/>
              <w:rPr>
                <w:del w:id="214" w:author="Kirkpatrick, Justin" w:date="2020-12-27T11:28:00Z"/>
                <w:rStyle w:val="Strong"/>
                <w:b w:val="0"/>
              </w:rPr>
            </w:pPr>
            <w:del w:id="215" w:author="Kirkpatrick, Justin" w:date="2020-12-27T11:28:00Z">
              <w:r w:rsidDel="001A2D07">
                <w:rPr>
                  <w:rStyle w:val="Strong"/>
                  <w:b w:val="0"/>
                </w:rPr>
                <w:delText>Logit models</w:delText>
              </w:r>
            </w:del>
          </w:p>
        </w:tc>
        <w:tc>
          <w:tcPr>
            <w:tcW w:w="1984" w:type="dxa"/>
            <w:tcBorders>
              <w:top w:val="double" w:sz="4" w:space="0" w:color="auto"/>
              <w:bottom w:val="single" w:sz="4" w:space="0" w:color="auto"/>
            </w:tcBorders>
          </w:tcPr>
          <w:p w14:paraId="34A3A6FF" w14:textId="77777777" w:rsidR="00905D79" w:rsidDel="001A2D07" w:rsidRDefault="00905D79" w:rsidP="00A61C92">
            <w:pPr>
              <w:cnfStyle w:val="000000010000" w:firstRow="0" w:lastRow="0" w:firstColumn="0" w:lastColumn="0" w:oddVBand="0" w:evenVBand="0" w:oddHBand="0" w:evenHBand="1" w:firstRowFirstColumn="0" w:firstRowLastColumn="0" w:lastRowFirstColumn="0" w:lastRowLastColumn="0"/>
              <w:rPr>
                <w:rStyle w:val="Strong"/>
                <w:b w:val="0"/>
              </w:rPr>
            </w:pPr>
          </w:p>
        </w:tc>
        <w:tc>
          <w:tcPr>
            <w:tcW w:w="1984" w:type="dxa"/>
            <w:tcBorders>
              <w:top w:val="double" w:sz="4" w:space="0" w:color="auto"/>
              <w:bottom w:val="single" w:sz="4" w:space="0" w:color="auto"/>
            </w:tcBorders>
          </w:tcPr>
          <w:p w14:paraId="348F5FFD" w14:textId="4FE238A3" w:rsidR="00905D79" w:rsidDel="001A2D07" w:rsidRDefault="00905D79" w:rsidP="00A61C92">
            <w:pPr>
              <w:cnfStyle w:val="000000010000" w:firstRow="0" w:lastRow="0" w:firstColumn="0" w:lastColumn="0" w:oddVBand="0" w:evenVBand="0" w:oddHBand="0" w:evenHBand="1" w:firstRowFirstColumn="0" w:firstRowLastColumn="0" w:lastRowFirstColumn="0" w:lastRowLastColumn="0"/>
              <w:rPr>
                <w:del w:id="216" w:author="Kirkpatrick, Justin" w:date="2020-12-27T11:28:00Z"/>
                <w:rStyle w:val="Strong"/>
                <w:b w:val="0"/>
              </w:rPr>
            </w:pPr>
            <w:del w:id="217" w:author="Kirkpatrick, Justin" w:date="2020-12-27T11:28:00Z">
              <w:r w:rsidDel="001A2D07">
                <w:rPr>
                  <w:rStyle w:val="Strong"/>
                  <w:b w:val="0"/>
                </w:rPr>
                <w:delText>W: Ch 17.1 – 17.2 (this is not an easy or short reading, despite the limited # of chapters)</w:delText>
              </w:r>
            </w:del>
          </w:p>
        </w:tc>
        <w:tc>
          <w:tcPr>
            <w:tcW w:w="1157" w:type="dxa"/>
            <w:tcBorders>
              <w:top w:val="double" w:sz="4" w:space="0" w:color="auto"/>
              <w:bottom w:val="single" w:sz="4" w:space="0" w:color="auto"/>
            </w:tcBorders>
          </w:tcPr>
          <w:p w14:paraId="7B624134" w14:textId="7FC9D76A" w:rsidR="00905D79" w:rsidDel="001A2D07" w:rsidRDefault="00905D79" w:rsidP="00A61C92">
            <w:pPr>
              <w:cnfStyle w:val="000000010000" w:firstRow="0" w:lastRow="0" w:firstColumn="0" w:lastColumn="0" w:oddVBand="0" w:evenVBand="0" w:oddHBand="0" w:evenHBand="1" w:firstRowFirstColumn="0" w:firstRowLastColumn="0" w:lastRowFirstColumn="0" w:lastRowLastColumn="0"/>
              <w:rPr>
                <w:del w:id="218" w:author="Kirkpatrick, Justin" w:date="2020-12-27T11:28:00Z"/>
                <w:rStyle w:val="Strong"/>
                <w:b w:val="0"/>
              </w:rPr>
            </w:pPr>
            <w:del w:id="219" w:author="Kirkpatrick, Justin" w:date="2020-12-27T11:28:00Z">
              <w:r w:rsidDel="001A2D07">
                <w:rPr>
                  <w:rStyle w:val="Strong"/>
                  <w:b w:val="0"/>
                </w:rPr>
                <w:delText>Yes</w:delText>
              </w:r>
            </w:del>
          </w:p>
        </w:tc>
        <w:tc>
          <w:tcPr>
            <w:tcW w:w="675" w:type="dxa"/>
            <w:tcBorders>
              <w:top w:val="double" w:sz="4" w:space="0" w:color="auto"/>
              <w:bottom w:val="single" w:sz="4" w:space="0" w:color="auto"/>
            </w:tcBorders>
          </w:tcPr>
          <w:p w14:paraId="036C4EFF" w14:textId="7D59F64A" w:rsidR="00905D79" w:rsidDel="001A2D07" w:rsidRDefault="00905D79" w:rsidP="00A61C92">
            <w:pPr>
              <w:cnfStyle w:val="000000010000" w:firstRow="0" w:lastRow="0" w:firstColumn="0" w:lastColumn="0" w:oddVBand="0" w:evenVBand="0" w:oddHBand="0" w:evenHBand="1" w:firstRowFirstColumn="0" w:firstRowLastColumn="0" w:lastRowFirstColumn="0" w:lastRowLastColumn="0"/>
              <w:rPr>
                <w:del w:id="220" w:author="Kirkpatrick, Justin" w:date="2020-12-27T11:28:00Z"/>
                <w:rStyle w:val="Strong"/>
                <w:b w:val="0"/>
              </w:rPr>
            </w:pPr>
          </w:p>
        </w:tc>
        <w:tc>
          <w:tcPr>
            <w:tcW w:w="1047" w:type="dxa"/>
            <w:tcBorders>
              <w:top w:val="double" w:sz="4" w:space="0" w:color="auto"/>
              <w:bottom w:val="single" w:sz="4" w:space="0" w:color="auto"/>
            </w:tcBorders>
          </w:tcPr>
          <w:p w14:paraId="6D1F3DB6" w14:textId="7F4A6D97" w:rsidR="00905D79" w:rsidRPr="005867F3" w:rsidDel="001A2D07" w:rsidRDefault="00905D79" w:rsidP="00A61C92">
            <w:pPr>
              <w:cnfStyle w:val="000000010000" w:firstRow="0" w:lastRow="0" w:firstColumn="0" w:lastColumn="0" w:oddVBand="0" w:evenVBand="0" w:oddHBand="0" w:evenHBand="1" w:firstRowFirstColumn="0" w:firstRowLastColumn="0" w:lastRowFirstColumn="0" w:lastRowLastColumn="0"/>
              <w:rPr>
                <w:del w:id="221" w:author="Kirkpatrick, Justin" w:date="2020-12-27T11:28:00Z"/>
                <w:rStyle w:val="Strong"/>
                <w:b w:val="0"/>
                <w:sz w:val="20"/>
                <w:szCs w:val="20"/>
              </w:rPr>
            </w:pPr>
          </w:p>
        </w:tc>
      </w:tr>
      <w:tr w:rsidR="00905D79" w:rsidDel="001A2D07" w14:paraId="30F7EF7F" w14:textId="26CAF737" w:rsidTr="00905D79">
        <w:trPr>
          <w:cnfStyle w:val="000000100000" w:firstRow="0" w:lastRow="0" w:firstColumn="0" w:lastColumn="0" w:oddVBand="0" w:evenVBand="0" w:oddHBand="1" w:evenHBand="0" w:firstRowFirstColumn="0" w:firstRowLastColumn="0" w:lastRowFirstColumn="0" w:lastRowLastColumn="0"/>
          <w:del w:id="222" w:author="Kirkpatrick, Justin" w:date="2020-12-27T11:28:00Z"/>
        </w:trPr>
        <w:tc>
          <w:tcPr>
            <w:cnfStyle w:val="001000000000" w:firstRow="0" w:lastRow="0" w:firstColumn="1" w:lastColumn="0" w:oddVBand="0" w:evenVBand="0" w:oddHBand="0" w:evenHBand="0" w:firstRowFirstColumn="0" w:firstRowLastColumn="0" w:lastRowFirstColumn="0" w:lastRowLastColumn="0"/>
            <w:tcW w:w="1240" w:type="dxa"/>
            <w:tcBorders>
              <w:top w:val="single" w:sz="4" w:space="0" w:color="auto"/>
            </w:tcBorders>
          </w:tcPr>
          <w:p w14:paraId="120965CA" w14:textId="19B85901" w:rsidR="00905D79" w:rsidRPr="00D85197" w:rsidDel="001A2D07" w:rsidRDefault="00905D79" w:rsidP="00A61C92">
            <w:pPr>
              <w:jc w:val="center"/>
              <w:rPr>
                <w:del w:id="223" w:author="Kirkpatrick, Justin" w:date="2020-12-27T11:28:00Z"/>
                <w:rStyle w:val="Strong"/>
                <w:bCs/>
              </w:rPr>
            </w:pPr>
            <w:del w:id="224" w:author="Kirkpatrick, Justin" w:date="2020-12-27T11:28:00Z">
              <w:r w:rsidRPr="00D85197" w:rsidDel="001A2D07">
                <w:rPr>
                  <w:rStyle w:val="Strong"/>
                  <w:b/>
                </w:rPr>
                <w:delText>29</w:delText>
              </w:r>
            </w:del>
          </w:p>
          <w:p w14:paraId="18D17F61" w14:textId="503B470A" w:rsidR="00905D79" w:rsidRPr="00D85197" w:rsidDel="001A2D07" w:rsidRDefault="00905D79" w:rsidP="00A61C92">
            <w:pPr>
              <w:jc w:val="center"/>
              <w:rPr>
                <w:del w:id="225" w:author="Kirkpatrick, Justin" w:date="2020-12-27T11:28:00Z"/>
                <w:rStyle w:val="Strong"/>
                <w:bCs/>
              </w:rPr>
            </w:pPr>
          </w:p>
        </w:tc>
        <w:tc>
          <w:tcPr>
            <w:tcW w:w="1777" w:type="dxa"/>
            <w:tcBorders>
              <w:top w:val="single" w:sz="4" w:space="0" w:color="auto"/>
            </w:tcBorders>
          </w:tcPr>
          <w:p w14:paraId="381062DD" w14:textId="7C6B4F4A" w:rsidR="00905D79" w:rsidDel="001A2D07" w:rsidRDefault="00905D79" w:rsidP="00A61C92">
            <w:pPr>
              <w:cnfStyle w:val="000000100000" w:firstRow="0" w:lastRow="0" w:firstColumn="0" w:lastColumn="0" w:oddVBand="0" w:evenVBand="0" w:oddHBand="1" w:evenHBand="0" w:firstRowFirstColumn="0" w:firstRowLastColumn="0" w:lastRowFirstColumn="0" w:lastRowLastColumn="0"/>
              <w:rPr>
                <w:del w:id="226" w:author="Kirkpatrick, Justin" w:date="2020-12-27T11:28:00Z"/>
                <w:rStyle w:val="Strong"/>
                <w:b w:val="0"/>
              </w:rPr>
            </w:pPr>
            <w:del w:id="227" w:author="Kirkpatrick, Justin" w:date="2020-12-27T11:28:00Z">
              <w:r w:rsidDel="001A2D07">
                <w:rPr>
                  <w:rStyle w:val="Strong"/>
                  <w:b w:val="0"/>
                </w:rPr>
                <w:delText>Poisson and Maximum Likelihood Estimation</w:delText>
              </w:r>
            </w:del>
          </w:p>
        </w:tc>
        <w:tc>
          <w:tcPr>
            <w:tcW w:w="1984" w:type="dxa"/>
            <w:tcBorders>
              <w:top w:val="single" w:sz="4" w:space="0" w:color="auto"/>
            </w:tcBorders>
          </w:tcPr>
          <w:p w14:paraId="11539D48" w14:textId="77777777" w:rsidR="00905D79" w:rsidDel="001A2D07" w:rsidRDefault="00905D79" w:rsidP="00A61C92">
            <w:pPr>
              <w:cnfStyle w:val="000000100000" w:firstRow="0" w:lastRow="0" w:firstColumn="0" w:lastColumn="0" w:oddVBand="0" w:evenVBand="0" w:oddHBand="1" w:evenHBand="0" w:firstRowFirstColumn="0" w:firstRowLastColumn="0" w:lastRowFirstColumn="0" w:lastRowLastColumn="0"/>
              <w:rPr>
                <w:rStyle w:val="Strong"/>
                <w:b w:val="0"/>
              </w:rPr>
            </w:pPr>
          </w:p>
        </w:tc>
        <w:tc>
          <w:tcPr>
            <w:tcW w:w="1984" w:type="dxa"/>
            <w:tcBorders>
              <w:top w:val="single" w:sz="4" w:space="0" w:color="auto"/>
            </w:tcBorders>
          </w:tcPr>
          <w:p w14:paraId="2CFF360F" w14:textId="054A600E" w:rsidR="00905D79" w:rsidDel="001A2D07" w:rsidRDefault="00905D79" w:rsidP="00A61C92">
            <w:pPr>
              <w:cnfStyle w:val="000000100000" w:firstRow="0" w:lastRow="0" w:firstColumn="0" w:lastColumn="0" w:oddVBand="0" w:evenVBand="0" w:oddHBand="1" w:evenHBand="0" w:firstRowFirstColumn="0" w:firstRowLastColumn="0" w:lastRowFirstColumn="0" w:lastRowLastColumn="0"/>
              <w:rPr>
                <w:del w:id="228" w:author="Kirkpatrick, Justin" w:date="2020-12-27T11:28:00Z"/>
                <w:rStyle w:val="Strong"/>
                <w:b w:val="0"/>
              </w:rPr>
            </w:pPr>
            <w:del w:id="229" w:author="Kirkpatrick, Justin" w:date="2020-12-27T11:28:00Z">
              <w:r w:rsidDel="001A2D07">
                <w:rPr>
                  <w:rStyle w:val="Strong"/>
                  <w:b w:val="0"/>
                </w:rPr>
                <w:delText>W: Ch 17.3, 17.4</w:delText>
              </w:r>
            </w:del>
          </w:p>
          <w:p w14:paraId="67AD7BB8" w14:textId="0C907CE0" w:rsidR="00905D79" w:rsidDel="001A2D07" w:rsidRDefault="00905D79" w:rsidP="00A61C92">
            <w:pPr>
              <w:cnfStyle w:val="000000100000" w:firstRow="0" w:lastRow="0" w:firstColumn="0" w:lastColumn="0" w:oddVBand="0" w:evenVBand="0" w:oddHBand="1" w:evenHBand="0" w:firstRowFirstColumn="0" w:firstRowLastColumn="0" w:lastRowFirstColumn="0" w:lastRowLastColumn="0"/>
              <w:rPr>
                <w:del w:id="230" w:author="Kirkpatrick, Justin" w:date="2020-12-27T11:28:00Z"/>
                <w:rStyle w:val="Strong"/>
                <w:b w:val="0"/>
              </w:rPr>
            </w:pPr>
          </w:p>
        </w:tc>
        <w:tc>
          <w:tcPr>
            <w:tcW w:w="1157" w:type="dxa"/>
            <w:tcBorders>
              <w:top w:val="single" w:sz="4" w:space="0" w:color="auto"/>
            </w:tcBorders>
          </w:tcPr>
          <w:p w14:paraId="05702DF8" w14:textId="1E135FFD" w:rsidR="00905D79" w:rsidDel="001A2D07" w:rsidRDefault="00905D79" w:rsidP="00A61C92">
            <w:pPr>
              <w:cnfStyle w:val="000000100000" w:firstRow="0" w:lastRow="0" w:firstColumn="0" w:lastColumn="0" w:oddVBand="0" w:evenVBand="0" w:oddHBand="1" w:evenHBand="0" w:firstRowFirstColumn="0" w:firstRowLastColumn="0" w:lastRowFirstColumn="0" w:lastRowLastColumn="0"/>
              <w:rPr>
                <w:del w:id="231" w:author="Kirkpatrick, Justin" w:date="2020-12-27T11:28:00Z"/>
                <w:rStyle w:val="Strong"/>
                <w:b w:val="0"/>
              </w:rPr>
            </w:pPr>
          </w:p>
        </w:tc>
        <w:tc>
          <w:tcPr>
            <w:tcW w:w="675" w:type="dxa"/>
            <w:tcBorders>
              <w:top w:val="single" w:sz="4" w:space="0" w:color="auto"/>
            </w:tcBorders>
          </w:tcPr>
          <w:p w14:paraId="3BA03AB1" w14:textId="4DE587F4" w:rsidR="00905D79" w:rsidDel="001A2D07" w:rsidRDefault="00905D79" w:rsidP="00A61C92">
            <w:pPr>
              <w:cnfStyle w:val="000000100000" w:firstRow="0" w:lastRow="0" w:firstColumn="0" w:lastColumn="0" w:oddVBand="0" w:evenVBand="0" w:oddHBand="1" w:evenHBand="0" w:firstRowFirstColumn="0" w:firstRowLastColumn="0" w:lastRowFirstColumn="0" w:lastRowLastColumn="0"/>
              <w:rPr>
                <w:del w:id="232" w:author="Kirkpatrick, Justin" w:date="2020-12-27T11:28:00Z"/>
                <w:rStyle w:val="Strong"/>
                <w:b w:val="0"/>
              </w:rPr>
            </w:pPr>
            <w:del w:id="233" w:author="Kirkpatrick, Justin" w:date="2020-12-27T11:28:00Z">
              <w:r w:rsidDel="001A2D07">
                <w:rPr>
                  <w:rStyle w:val="Strong"/>
                  <w:b w:val="0"/>
                </w:rPr>
                <w:delText>Yes</w:delText>
              </w:r>
            </w:del>
          </w:p>
        </w:tc>
        <w:tc>
          <w:tcPr>
            <w:tcW w:w="1047" w:type="dxa"/>
            <w:tcBorders>
              <w:top w:val="single" w:sz="4" w:space="0" w:color="auto"/>
            </w:tcBorders>
          </w:tcPr>
          <w:p w14:paraId="0CF8699A" w14:textId="799D68D0" w:rsidR="00905D79" w:rsidRPr="005867F3" w:rsidDel="001A2D07" w:rsidRDefault="00905D79" w:rsidP="00A61C92">
            <w:pPr>
              <w:cnfStyle w:val="000000100000" w:firstRow="0" w:lastRow="0" w:firstColumn="0" w:lastColumn="0" w:oddVBand="0" w:evenVBand="0" w:oddHBand="1" w:evenHBand="0" w:firstRowFirstColumn="0" w:firstRowLastColumn="0" w:lastRowFirstColumn="0" w:lastRowLastColumn="0"/>
              <w:rPr>
                <w:del w:id="234" w:author="Kirkpatrick, Justin" w:date="2020-12-27T11:28:00Z"/>
                <w:rStyle w:val="Strong"/>
                <w:b w:val="0"/>
                <w:sz w:val="20"/>
                <w:szCs w:val="20"/>
              </w:rPr>
            </w:pPr>
          </w:p>
        </w:tc>
      </w:tr>
    </w:tbl>
    <w:p w14:paraId="36CCAD46" w14:textId="0AAB17E4" w:rsidR="003A3B00" w:rsidRDefault="003A3B00" w:rsidP="007A34B9">
      <w:pPr>
        <w:rPr>
          <w:rStyle w:val="Strong"/>
          <w:b w:val="0"/>
        </w:rPr>
      </w:pPr>
    </w:p>
    <w:p w14:paraId="0C3DDEAB" w14:textId="77777777" w:rsidR="001F7D58" w:rsidRDefault="001F7D58" w:rsidP="007A34B9">
      <w:pPr>
        <w:rPr>
          <w:rStyle w:val="Strong"/>
          <w:b w:val="0"/>
        </w:rPr>
      </w:pPr>
    </w:p>
    <w:p w14:paraId="444A96B0" w14:textId="06E3DE7C" w:rsidR="001F7D58" w:rsidRPr="00303C84" w:rsidRDefault="001F7D58" w:rsidP="001F7D58">
      <w:pPr>
        <w:rPr>
          <w:rStyle w:val="Strong"/>
        </w:rPr>
      </w:pPr>
      <w:r>
        <w:rPr>
          <w:rStyle w:val="Strong"/>
        </w:rPr>
        <w:lastRenderedPageBreak/>
        <w:t>Acknowledgements</w:t>
      </w:r>
    </w:p>
    <w:p w14:paraId="3C940C7B" w14:textId="21189CBD" w:rsidR="001F7D58" w:rsidRDefault="001F7D58" w:rsidP="001F7D58">
      <w:pPr>
        <w:rPr>
          <w:rStyle w:val="Strong"/>
          <w:b w:val="0"/>
        </w:rPr>
      </w:pPr>
      <w:r>
        <w:rPr>
          <w:rStyle w:val="Strong"/>
          <w:b w:val="0"/>
        </w:rPr>
        <w:t xml:space="preserve">This syllabus and course structure draws heavily from </w:t>
      </w:r>
      <w:r w:rsidR="0015754F">
        <w:rPr>
          <w:rStyle w:val="Strong"/>
          <w:b w:val="0"/>
        </w:rPr>
        <w:t xml:space="preserve">EC420 course offerings by Prof. Anderson, </w:t>
      </w:r>
      <w:r w:rsidR="00E61196">
        <w:rPr>
          <w:rStyle w:val="Strong"/>
          <w:b w:val="0"/>
        </w:rPr>
        <w:t xml:space="preserve">Prof. Elder, </w:t>
      </w:r>
      <w:r w:rsidR="0015754F">
        <w:rPr>
          <w:rStyle w:val="Strong"/>
          <w:b w:val="0"/>
        </w:rPr>
        <w:t>Prof. Herriges, and Prof. Woodbury.</w:t>
      </w:r>
    </w:p>
    <w:p w14:paraId="4841BFEC" w14:textId="1D6CA298" w:rsidR="00300834" w:rsidRDefault="00300834" w:rsidP="001F7D58">
      <w:pPr>
        <w:rPr>
          <w:rStyle w:val="Strong"/>
          <w:b w:val="0"/>
        </w:rPr>
      </w:pPr>
    </w:p>
    <w:p w14:paraId="6BA65D3C" w14:textId="4CD903CC" w:rsidR="00300834" w:rsidRDefault="00300834" w:rsidP="001F7D58">
      <w:pPr>
        <w:rPr>
          <w:rStyle w:val="Strong"/>
          <w:bCs w:val="0"/>
        </w:rPr>
      </w:pPr>
      <w:r>
        <w:rPr>
          <w:rStyle w:val="Strong"/>
          <w:bCs w:val="0"/>
        </w:rPr>
        <w:t>Letters of Recommendation / References</w:t>
      </w:r>
    </w:p>
    <w:p w14:paraId="3C7382F3" w14:textId="78998092" w:rsidR="00300834" w:rsidRPr="00300834" w:rsidRDefault="00300834" w:rsidP="001F7D58">
      <w:pPr>
        <w:rPr>
          <w:rStyle w:val="Strong"/>
          <w:b w:val="0"/>
        </w:rPr>
      </w:pPr>
      <w:r>
        <w:t xml:space="preserve">If you are applying for further study or another pursuit that requires letters of recommendation and </w:t>
      </w:r>
      <w:proofErr w:type="gramStart"/>
      <w:r>
        <w:t>you’d</w:t>
      </w:r>
      <w:proofErr w:type="gramEnd"/>
      <w:r>
        <w:t xml:space="preserve"> like me to recommend you, I will be glad to write a letter on your behalf if your final grade is a 4.0. Grades below a 4.0 may be handled on a case-by-case basis. In addition, you should have held at least three substantial conversations with me about the course material or other academic subjects over the course of the semester.</w:t>
      </w:r>
    </w:p>
    <w:p w14:paraId="43BDC8C9" w14:textId="62CCAF51" w:rsidR="0022166A" w:rsidRDefault="0022166A" w:rsidP="001F7D58">
      <w:pPr>
        <w:rPr>
          <w:rStyle w:val="Strong"/>
          <w:b w:val="0"/>
        </w:rPr>
      </w:pPr>
    </w:p>
    <w:p w14:paraId="6E7B1A81" w14:textId="77777777" w:rsidR="0022166A" w:rsidRDefault="0022166A" w:rsidP="0022166A">
      <w:pPr>
        <w:autoSpaceDE w:val="0"/>
        <w:autoSpaceDN w:val="0"/>
        <w:adjustRightInd w:val="0"/>
        <w:rPr>
          <w:rFonts w:ascii="Times New Roman" w:hAnsi="Times New Roman"/>
          <w:b/>
          <w:bCs/>
        </w:rPr>
      </w:pPr>
      <w:r>
        <w:rPr>
          <w:rFonts w:ascii="Times New Roman" w:hAnsi="Times New Roman"/>
          <w:b/>
          <w:bCs/>
        </w:rPr>
        <w:t>Mandated Reporting</w:t>
      </w:r>
    </w:p>
    <w:p w14:paraId="03B4B709" w14:textId="77777777" w:rsidR="0022166A" w:rsidRPr="00B02421" w:rsidRDefault="0022166A" w:rsidP="0022166A">
      <w:pPr>
        <w:autoSpaceDE w:val="0"/>
        <w:autoSpaceDN w:val="0"/>
        <w:adjustRightInd w:val="0"/>
        <w:rPr>
          <w:rFonts w:ascii="Times New Roman" w:hAnsi="Times New Roman"/>
          <w:b/>
          <w:bCs/>
        </w:rPr>
      </w:pPr>
      <w:r w:rsidRPr="00B02421">
        <w:rPr>
          <w:rFonts w:ascii="Times New Roman" w:eastAsia="Times New Roman" w:hAnsi="Times New Roman" w:cs="Times New Roman"/>
        </w:rPr>
        <w:t>Essays, journals, and other materials submitted for this class are generally considered confidential pursuant to the University's student record policies.  However, students should be aware that University employees, including instructors, may not be able to maintain confidentiality when it conflicts with their responsibility to report certain issues to protect the health and safety of MSU community members and others.  As the instructor, I must report the following information to other University offices (including the Department of Police and Public Safety) if you share it with me:</w:t>
      </w:r>
    </w:p>
    <w:p w14:paraId="46DE8499" w14:textId="77777777" w:rsidR="0022166A" w:rsidRPr="00B02421" w:rsidRDefault="0022166A" w:rsidP="0022166A">
      <w:pPr>
        <w:numPr>
          <w:ilvl w:val="0"/>
          <w:numId w:val="6"/>
        </w:numPr>
        <w:spacing w:before="100" w:beforeAutospacing="1" w:after="100" w:afterAutospacing="1"/>
        <w:rPr>
          <w:rFonts w:ascii="Times New Roman" w:eastAsia="Times New Roman" w:hAnsi="Times New Roman" w:cs="Times New Roman"/>
        </w:rPr>
      </w:pPr>
      <w:r w:rsidRPr="00B02421">
        <w:rPr>
          <w:rFonts w:ascii="Times New Roman" w:eastAsia="Times New Roman" w:hAnsi="Times New Roman" w:cs="Times New Roman"/>
        </w:rPr>
        <w:t xml:space="preserve">Suspected child abuse/neglect, even if this maltreatment happened when you were a </w:t>
      </w:r>
      <w:proofErr w:type="gramStart"/>
      <w:r w:rsidRPr="00B02421">
        <w:rPr>
          <w:rFonts w:ascii="Times New Roman" w:eastAsia="Times New Roman" w:hAnsi="Times New Roman" w:cs="Times New Roman"/>
        </w:rPr>
        <w:t>child;</w:t>
      </w:r>
      <w:proofErr w:type="gramEnd"/>
    </w:p>
    <w:p w14:paraId="6191C17D" w14:textId="77777777" w:rsidR="0022166A" w:rsidRPr="00B02421" w:rsidRDefault="0022166A" w:rsidP="0022166A">
      <w:pPr>
        <w:numPr>
          <w:ilvl w:val="0"/>
          <w:numId w:val="6"/>
        </w:numPr>
        <w:spacing w:before="100" w:beforeAutospacing="1" w:after="100" w:afterAutospacing="1"/>
        <w:rPr>
          <w:rFonts w:ascii="Times New Roman" w:eastAsia="Times New Roman" w:hAnsi="Times New Roman" w:cs="Times New Roman"/>
        </w:rPr>
      </w:pPr>
      <w:r w:rsidRPr="00B02421">
        <w:rPr>
          <w:rFonts w:ascii="Times New Roman" w:eastAsia="Times New Roman" w:hAnsi="Times New Roman" w:cs="Times New Roman"/>
        </w:rPr>
        <w:t>Allegations of sexual assault, relationship violence, stalking, or sexual harassment; and</w:t>
      </w:r>
    </w:p>
    <w:p w14:paraId="2FB8C56F" w14:textId="77777777" w:rsidR="0022166A" w:rsidRPr="00B02421" w:rsidRDefault="0022166A" w:rsidP="0022166A">
      <w:pPr>
        <w:numPr>
          <w:ilvl w:val="0"/>
          <w:numId w:val="6"/>
        </w:numPr>
        <w:spacing w:before="100" w:beforeAutospacing="1" w:after="100" w:afterAutospacing="1"/>
        <w:rPr>
          <w:rFonts w:ascii="Times New Roman" w:eastAsia="Times New Roman" w:hAnsi="Times New Roman" w:cs="Times New Roman"/>
        </w:rPr>
      </w:pPr>
      <w:r w:rsidRPr="00B02421">
        <w:rPr>
          <w:rFonts w:ascii="Times New Roman" w:eastAsia="Times New Roman" w:hAnsi="Times New Roman" w:cs="Times New Roman"/>
        </w:rPr>
        <w:t>Credible threats of harm to oneself or to others.</w:t>
      </w:r>
    </w:p>
    <w:p w14:paraId="5E7AF1D0" w14:textId="77777777" w:rsidR="0022166A" w:rsidRPr="0022166A" w:rsidRDefault="0022166A" w:rsidP="0022166A">
      <w:pPr>
        <w:spacing w:before="100" w:beforeAutospacing="1" w:after="100" w:afterAutospacing="1"/>
        <w:rPr>
          <w:rStyle w:val="Strong"/>
          <w:rFonts w:ascii="Times New Roman" w:eastAsia="Times New Roman" w:hAnsi="Times New Roman" w:cs="Times New Roman"/>
          <w:b w:val="0"/>
          <w:bCs w:val="0"/>
        </w:rPr>
      </w:pPr>
      <w:r w:rsidRPr="00B02421">
        <w:rPr>
          <w:rFonts w:ascii="Times New Roman" w:eastAsia="Times New Roman" w:hAnsi="Times New Roman" w:cs="Times New Roman"/>
        </w:rPr>
        <w:t>These reports may trigger contact from a campus official who will want to talk with you about the incident that you have shared.  In almost all cases, it will be your decision whether you wish to speak with that individual.  If you would like to talk about these events in a more confidential setting, you are encouraged to make an appointment with the MSU Counseling and Psychiatric Services.</w:t>
      </w:r>
    </w:p>
    <w:p w14:paraId="616EB0A2" w14:textId="77777777" w:rsidR="0022166A" w:rsidRDefault="0022166A" w:rsidP="001F7D58">
      <w:pPr>
        <w:rPr>
          <w:rStyle w:val="Strong"/>
          <w:b w:val="0"/>
        </w:rPr>
      </w:pPr>
    </w:p>
    <w:sectPr w:rsidR="0022166A" w:rsidSect="00421260">
      <w:type w:val="continuous"/>
      <w:pgSz w:w="12240" w:h="15840"/>
      <w:pgMar w:top="1296" w:right="1296" w:bottom="1296" w:left="129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ustin Kirkpatrick" w:date="2019-06-13T16:05:00Z" w:initials="JK">
    <w:p w14:paraId="562BD000" w14:textId="77777777" w:rsidR="008F5D6D" w:rsidRDefault="008F5D6D" w:rsidP="001A08A5">
      <w:pPr>
        <w:rPr>
          <w:rFonts w:eastAsia="Times New Roman" w:cs="Times New Roman"/>
        </w:rPr>
      </w:pPr>
      <w:r>
        <w:rPr>
          <w:rStyle w:val="CommentReference"/>
        </w:rPr>
        <w:annotationRef/>
      </w:r>
      <w:hyperlink r:id="rId1" w:anchor="s514" w:history="1">
        <w:r>
          <w:rPr>
            <w:rStyle w:val="Hyperlink"/>
            <w:rFonts w:eastAsia="Times New Roman" w:cs="Times New Roman"/>
          </w:rPr>
          <w:t>https://reg.msu.edu/AcademicPrograms/Text.aspx?Section=112#s514</w:t>
        </w:r>
      </w:hyperlink>
    </w:p>
    <w:p w14:paraId="69D7621F" w14:textId="77777777" w:rsidR="008F5D6D" w:rsidRDefault="008F5D6D">
      <w:pPr>
        <w:pStyle w:val="CommentText"/>
      </w:pPr>
    </w:p>
    <w:p w14:paraId="1C81E2B7" w14:textId="06DC1C1A" w:rsidR="008F5D6D" w:rsidRDefault="008F5D6D">
      <w:pPr>
        <w:pStyle w:val="CommentText"/>
      </w:pPr>
      <w:r>
        <w:t>Teaching responsibilities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81E2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81E2B7" w16cid:durableId="20ED34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D6C92"/>
    <w:multiLevelType w:val="multilevel"/>
    <w:tmpl w:val="E7EE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C11A4"/>
    <w:multiLevelType w:val="hybridMultilevel"/>
    <w:tmpl w:val="0B5C4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720D6"/>
    <w:multiLevelType w:val="hybridMultilevel"/>
    <w:tmpl w:val="B430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D3E11"/>
    <w:multiLevelType w:val="hybridMultilevel"/>
    <w:tmpl w:val="3B905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35979F4"/>
    <w:multiLevelType w:val="hybridMultilevel"/>
    <w:tmpl w:val="BEC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9344C"/>
    <w:multiLevelType w:val="hybridMultilevel"/>
    <w:tmpl w:val="2EAAA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674EC6"/>
    <w:multiLevelType w:val="hybridMultilevel"/>
    <w:tmpl w:val="DFD6C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Kirkpatrick">
    <w15:presenceInfo w15:providerId="AD" w15:userId="S::jkirk@msu.edu::e388fdc1-6b47-46cd-b4e7-f06c27df3e1a"/>
  </w15:person>
  <w15:person w15:author="Kirkpatrick, Justin">
    <w15:presenceInfo w15:providerId="AD" w15:userId="S::jkirk@msu.edu::e388fdc1-6b47-46cd-b4e7-f06c27df3e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ECC"/>
    <w:rsid w:val="00000D51"/>
    <w:rsid w:val="00015112"/>
    <w:rsid w:val="00025DD5"/>
    <w:rsid w:val="00026143"/>
    <w:rsid w:val="00040F73"/>
    <w:rsid w:val="00043664"/>
    <w:rsid w:val="00053511"/>
    <w:rsid w:val="00053824"/>
    <w:rsid w:val="000A4304"/>
    <w:rsid w:val="000B0934"/>
    <w:rsid w:val="000C1419"/>
    <w:rsid w:val="000C1BB9"/>
    <w:rsid w:val="000D078B"/>
    <w:rsid w:val="000E2A0E"/>
    <w:rsid w:val="000F6FCC"/>
    <w:rsid w:val="00103922"/>
    <w:rsid w:val="001124A1"/>
    <w:rsid w:val="0011746B"/>
    <w:rsid w:val="00126A39"/>
    <w:rsid w:val="00146D5D"/>
    <w:rsid w:val="0015754F"/>
    <w:rsid w:val="00185212"/>
    <w:rsid w:val="00185F06"/>
    <w:rsid w:val="001A08A5"/>
    <w:rsid w:val="001A2D07"/>
    <w:rsid w:val="001B4E10"/>
    <w:rsid w:val="001F5CFE"/>
    <w:rsid w:val="001F7B83"/>
    <w:rsid w:val="001F7D58"/>
    <w:rsid w:val="00204779"/>
    <w:rsid w:val="00220CA2"/>
    <w:rsid w:val="0022166A"/>
    <w:rsid w:val="00244ECB"/>
    <w:rsid w:val="00253424"/>
    <w:rsid w:val="00267A85"/>
    <w:rsid w:val="002761DF"/>
    <w:rsid w:val="00292BE3"/>
    <w:rsid w:val="002A06BB"/>
    <w:rsid w:val="002C3492"/>
    <w:rsid w:val="002C536D"/>
    <w:rsid w:val="00300834"/>
    <w:rsid w:val="00303C84"/>
    <w:rsid w:val="003141D3"/>
    <w:rsid w:val="003260C6"/>
    <w:rsid w:val="00326A7B"/>
    <w:rsid w:val="00344076"/>
    <w:rsid w:val="0036054B"/>
    <w:rsid w:val="00366EDE"/>
    <w:rsid w:val="003677C4"/>
    <w:rsid w:val="0038029D"/>
    <w:rsid w:val="00381EE9"/>
    <w:rsid w:val="00383C1F"/>
    <w:rsid w:val="0039228B"/>
    <w:rsid w:val="003975E0"/>
    <w:rsid w:val="003A3B00"/>
    <w:rsid w:val="003A6602"/>
    <w:rsid w:val="003B5554"/>
    <w:rsid w:val="003C3978"/>
    <w:rsid w:val="003F042A"/>
    <w:rsid w:val="004060E4"/>
    <w:rsid w:val="0041049B"/>
    <w:rsid w:val="00421260"/>
    <w:rsid w:val="00426BA1"/>
    <w:rsid w:val="00427D6E"/>
    <w:rsid w:val="00454E6C"/>
    <w:rsid w:val="004C75D0"/>
    <w:rsid w:val="004E6817"/>
    <w:rsid w:val="004F2CB2"/>
    <w:rsid w:val="005076AD"/>
    <w:rsid w:val="0053485F"/>
    <w:rsid w:val="005365A2"/>
    <w:rsid w:val="00543928"/>
    <w:rsid w:val="00547CF9"/>
    <w:rsid w:val="005540DC"/>
    <w:rsid w:val="0056192C"/>
    <w:rsid w:val="00566D0F"/>
    <w:rsid w:val="00582BD3"/>
    <w:rsid w:val="00586670"/>
    <w:rsid w:val="005867F3"/>
    <w:rsid w:val="00594E8E"/>
    <w:rsid w:val="005A18FA"/>
    <w:rsid w:val="006542CD"/>
    <w:rsid w:val="006E7C90"/>
    <w:rsid w:val="006F3BAC"/>
    <w:rsid w:val="00711156"/>
    <w:rsid w:val="007462E6"/>
    <w:rsid w:val="00786640"/>
    <w:rsid w:val="00797EF3"/>
    <w:rsid w:val="007A17E2"/>
    <w:rsid w:val="007A34B9"/>
    <w:rsid w:val="007C2F6A"/>
    <w:rsid w:val="007E6307"/>
    <w:rsid w:val="007F09C9"/>
    <w:rsid w:val="007F3549"/>
    <w:rsid w:val="0081771A"/>
    <w:rsid w:val="00821F05"/>
    <w:rsid w:val="00855BD6"/>
    <w:rsid w:val="00857577"/>
    <w:rsid w:val="00863292"/>
    <w:rsid w:val="00887F20"/>
    <w:rsid w:val="00893061"/>
    <w:rsid w:val="0089659F"/>
    <w:rsid w:val="008A0876"/>
    <w:rsid w:val="008A3CA5"/>
    <w:rsid w:val="008B445D"/>
    <w:rsid w:val="008B79A1"/>
    <w:rsid w:val="008C1F0F"/>
    <w:rsid w:val="008D6BBB"/>
    <w:rsid w:val="008F5D6D"/>
    <w:rsid w:val="00905D79"/>
    <w:rsid w:val="00933C44"/>
    <w:rsid w:val="009530BD"/>
    <w:rsid w:val="00954223"/>
    <w:rsid w:val="00957144"/>
    <w:rsid w:val="009649C6"/>
    <w:rsid w:val="0096535C"/>
    <w:rsid w:val="009A0B5C"/>
    <w:rsid w:val="009A2ECC"/>
    <w:rsid w:val="009A3774"/>
    <w:rsid w:val="009B4FCA"/>
    <w:rsid w:val="009B7DD4"/>
    <w:rsid w:val="009E52A9"/>
    <w:rsid w:val="009F68D9"/>
    <w:rsid w:val="00A05CF5"/>
    <w:rsid w:val="00A0744D"/>
    <w:rsid w:val="00A0778C"/>
    <w:rsid w:val="00A123F0"/>
    <w:rsid w:val="00A357D9"/>
    <w:rsid w:val="00A4590A"/>
    <w:rsid w:val="00A6140F"/>
    <w:rsid w:val="00A61C92"/>
    <w:rsid w:val="00A75300"/>
    <w:rsid w:val="00A75DAD"/>
    <w:rsid w:val="00A77770"/>
    <w:rsid w:val="00A9098E"/>
    <w:rsid w:val="00A94FFD"/>
    <w:rsid w:val="00A9700F"/>
    <w:rsid w:val="00A9747A"/>
    <w:rsid w:val="00AB043F"/>
    <w:rsid w:val="00AD5BED"/>
    <w:rsid w:val="00AE4D8E"/>
    <w:rsid w:val="00AF2220"/>
    <w:rsid w:val="00B02421"/>
    <w:rsid w:val="00B17E37"/>
    <w:rsid w:val="00B23B62"/>
    <w:rsid w:val="00B403AE"/>
    <w:rsid w:val="00B43F89"/>
    <w:rsid w:val="00B752EB"/>
    <w:rsid w:val="00BA1BE8"/>
    <w:rsid w:val="00BA2661"/>
    <w:rsid w:val="00BC50B5"/>
    <w:rsid w:val="00BC6060"/>
    <w:rsid w:val="00BD0784"/>
    <w:rsid w:val="00BD22B5"/>
    <w:rsid w:val="00C04485"/>
    <w:rsid w:val="00C06035"/>
    <w:rsid w:val="00C15D2B"/>
    <w:rsid w:val="00C210C5"/>
    <w:rsid w:val="00C25604"/>
    <w:rsid w:val="00C4349C"/>
    <w:rsid w:val="00C47FF5"/>
    <w:rsid w:val="00C53938"/>
    <w:rsid w:val="00C7524F"/>
    <w:rsid w:val="00C83A22"/>
    <w:rsid w:val="00CA3C93"/>
    <w:rsid w:val="00CD26BC"/>
    <w:rsid w:val="00D23D54"/>
    <w:rsid w:val="00D36178"/>
    <w:rsid w:val="00D425C0"/>
    <w:rsid w:val="00D45D64"/>
    <w:rsid w:val="00D50B8B"/>
    <w:rsid w:val="00D7542C"/>
    <w:rsid w:val="00D85197"/>
    <w:rsid w:val="00D91827"/>
    <w:rsid w:val="00DA0CCA"/>
    <w:rsid w:val="00DA57A5"/>
    <w:rsid w:val="00DC40CE"/>
    <w:rsid w:val="00DE24AF"/>
    <w:rsid w:val="00DE3062"/>
    <w:rsid w:val="00E11667"/>
    <w:rsid w:val="00E13791"/>
    <w:rsid w:val="00E2722B"/>
    <w:rsid w:val="00E33C26"/>
    <w:rsid w:val="00E5763E"/>
    <w:rsid w:val="00E61196"/>
    <w:rsid w:val="00E62E27"/>
    <w:rsid w:val="00E94836"/>
    <w:rsid w:val="00EC0D7A"/>
    <w:rsid w:val="00EC1C2F"/>
    <w:rsid w:val="00EF369B"/>
    <w:rsid w:val="00F3544C"/>
    <w:rsid w:val="00F675FF"/>
    <w:rsid w:val="00F70F6C"/>
    <w:rsid w:val="00F863A0"/>
    <w:rsid w:val="00FC6D8B"/>
    <w:rsid w:val="00FD7769"/>
    <w:rsid w:val="00FE6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6B7D0"/>
  <w14:defaultImageDpi w14:val="330"/>
  <w15:docId w15:val="{A2A07662-34D7-4751-8CB4-BD4BBC47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2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ECC"/>
    <w:rPr>
      <w:color w:val="0000FF" w:themeColor="hyperlink"/>
      <w:u w:val="single"/>
    </w:rPr>
  </w:style>
  <w:style w:type="character" w:styleId="FollowedHyperlink">
    <w:name w:val="FollowedHyperlink"/>
    <w:basedOn w:val="DefaultParagraphFont"/>
    <w:uiPriority w:val="99"/>
    <w:semiHidden/>
    <w:unhideWhenUsed/>
    <w:rsid w:val="009A2ECC"/>
    <w:rPr>
      <w:color w:val="800080" w:themeColor="followedHyperlink"/>
      <w:u w:val="single"/>
    </w:rPr>
  </w:style>
  <w:style w:type="character" w:styleId="Strong">
    <w:name w:val="Strong"/>
    <w:basedOn w:val="DefaultParagraphFont"/>
    <w:uiPriority w:val="22"/>
    <w:qFormat/>
    <w:rsid w:val="009A2ECC"/>
    <w:rPr>
      <w:b/>
      <w:bCs/>
    </w:rPr>
  </w:style>
  <w:style w:type="paragraph" w:styleId="ListParagraph">
    <w:name w:val="List Paragraph"/>
    <w:basedOn w:val="Normal"/>
    <w:uiPriority w:val="34"/>
    <w:qFormat/>
    <w:rsid w:val="00821F05"/>
    <w:pPr>
      <w:ind w:left="720"/>
      <w:contextualSpacing/>
    </w:pPr>
  </w:style>
  <w:style w:type="paragraph" w:styleId="Quote">
    <w:name w:val="Quote"/>
    <w:basedOn w:val="Normal"/>
    <w:next w:val="Normal"/>
    <w:link w:val="QuoteChar"/>
    <w:uiPriority w:val="29"/>
    <w:qFormat/>
    <w:rsid w:val="00821F05"/>
    <w:rPr>
      <w:i/>
      <w:iCs/>
      <w:color w:val="000000" w:themeColor="text1"/>
    </w:rPr>
  </w:style>
  <w:style w:type="character" w:customStyle="1" w:styleId="QuoteChar">
    <w:name w:val="Quote Char"/>
    <w:basedOn w:val="DefaultParagraphFont"/>
    <w:link w:val="Quote"/>
    <w:uiPriority w:val="29"/>
    <w:rsid w:val="00821F05"/>
    <w:rPr>
      <w:i/>
      <w:iCs/>
      <w:color w:val="000000" w:themeColor="text1"/>
    </w:rPr>
  </w:style>
  <w:style w:type="table" w:styleId="LightGrid">
    <w:name w:val="Light Grid"/>
    <w:basedOn w:val="TableNormal"/>
    <w:uiPriority w:val="62"/>
    <w:rsid w:val="003A3B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A75DAD"/>
    <w:rPr>
      <w:rFonts w:ascii="Lucida Grande" w:hAnsi="Lucida Grande"/>
      <w:sz w:val="18"/>
      <w:szCs w:val="18"/>
    </w:rPr>
  </w:style>
  <w:style w:type="character" w:customStyle="1" w:styleId="BalloonTextChar">
    <w:name w:val="Balloon Text Char"/>
    <w:basedOn w:val="DefaultParagraphFont"/>
    <w:link w:val="BalloonText"/>
    <w:uiPriority w:val="99"/>
    <w:semiHidden/>
    <w:rsid w:val="00A75DAD"/>
    <w:rPr>
      <w:rFonts w:ascii="Lucida Grande" w:hAnsi="Lucida Grande"/>
      <w:sz w:val="18"/>
      <w:szCs w:val="18"/>
    </w:rPr>
  </w:style>
  <w:style w:type="character" w:styleId="CommentReference">
    <w:name w:val="annotation reference"/>
    <w:basedOn w:val="DefaultParagraphFont"/>
    <w:uiPriority w:val="99"/>
    <w:semiHidden/>
    <w:unhideWhenUsed/>
    <w:rsid w:val="001A08A5"/>
    <w:rPr>
      <w:sz w:val="18"/>
      <w:szCs w:val="18"/>
    </w:rPr>
  </w:style>
  <w:style w:type="paragraph" w:styleId="CommentText">
    <w:name w:val="annotation text"/>
    <w:basedOn w:val="Normal"/>
    <w:link w:val="CommentTextChar"/>
    <w:uiPriority w:val="99"/>
    <w:semiHidden/>
    <w:unhideWhenUsed/>
    <w:rsid w:val="001A08A5"/>
  </w:style>
  <w:style w:type="character" w:customStyle="1" w:styleId="CommentTextChar">
    <w:name w:val="Comment Text Char"/>
    <w:basedOn w:val="DefaultParagraphFont"/>
    <w:link w:val="CommentText"/>
    <w:uiPriority w:val="99"/>
    <w:semiHidden/>
    <w:rsid w:val="001A08A5"/>
  </w:style>
  <w:style w:type="paragraph" w:styleId="CommentSubject">
    <w:name w:val="annotation subject"/>
    <w:basedOn w:val="CommentText"/>
    <w:next w:val="CommentText"/>
    <w:link w:val="CommentSubjectChar"/>
    <w:uiPriority w:val="99"/>
    <w:semiHidden/>
    <w:unhideWhenUsed/>
    <w:rsid w:val="001A08A5"/>
    <w:rPr>
      <w:b/>
      <w:bCs/>
      <w:sz w:val="20"/>
      <w:szCs w:val="20"/>
    </w:rPr>
  </w:style>
  <w:style w:type="character" w:customStyle="1" w:styleId="CommentSubjectChar">
    <w:name w:val="Comment Subject Char"/>
    <w:basedOn w:val="CommentTextChar"/>
    <w:link w:val="CommentSubject"/>
    <w:uiPriority w:val="99"/>
    <w:semiHidden/>
    <w:rsid w:val="001A08A5"/>
    <w:rPr>
      <w:b/>
      <w:bCs/>
      <w:sz w:val="20"/>
      <w:szCs w:val="20"/>
    </w:rPr>
  </w:style>
  <w:style w:type="character" w:customStyle="1" w:styleId="UnresolvedMention1">
    <w:name w:val="Unresolved Mention1"/>
    <w:basedOn w:val="DefaultParagraphFont"/>
    <w:uiPriority w:val="99"/>
    <w:semiHidden/>
    <w:unhideWhenUsed/>
    <w:rsid w:val="00B02421"/>
    <w:rPr>
      <w:color w:val="605E5C"/>
      <w:shd w:val="clear" w:color="auto" w:fill="E1DFDD"/>
    </w:rPr>
  </w:style>
  <w:style w:type="paragraph" w:styleId="NormalWeb">
    <w:name w:val="Normal (Web)"/>
    <w:basedOn w:val="Normal"/>
    <w:uiPriority w:val="99"/>
    <w:semiHidden/>
    <w:unhideWhenUsed/>
    <w:rsid w:val="00B0242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02421"/>
    <w:rPr>
      <w:i/>
      <w:iCs/>
    </w:rPr>
  </w:style>
  <w:style w:type="paragraph" w:styleId="Revision">
    <w:name w:val="Revision"/>
    <w:hidden/>
    <w:uiPriority w:val="99"/>
    <w:semiHidden/>
    <w:rsid w:val="00426BA1"/>
  </w:style>
  <w:style w:type="character" w:styleId="UnresolvedMention">
    <w:name w:val="Unresolved Mention"/>
    <w:basedOn w:val="DefaultParagraphFont"/>
    <w:uiPriority w:val="99"/>
    <w:semiHidden/>
    <w:unhideWhenUsed/>
    <w:rsid w:val="00185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303129">
      <w:bodyDiv w:val="1"/>
      <w:marLeft w:val="0"/>
      <w:marRight w:val="0"/>
      <w:marTop w:val="0"/>
      <w:marBottom w:val="0"/>
      <w:divBdr>
        <w:top w:val="none" w:sz="0" w:space="0" w:color="auto"/>
        <w:left w:val="none" w:sz="0" w:space="0" w:color="auto"/>
        <w:bottom w:val="none" w:sz="0" w:space="0" w:color="auto"/>
        <w:right w:val="none" w:sz="0" w:space="0" w:color="auto"/>
      </w:divBdr>
    </w:div>
    <w:div w:id="612519905">
      <w:bodyDiv w:val="1"/>
      <w:marLeft w:val="0"/>
      <w:marRight w:val="0"/>
      <w:marTop w:val="0"/>
      <w:marBottom w:val="0"/>
      <w:divBdr>
        <w:top w:val="none" w:sz="0" w:space="0" w:color="auto"/>
        <w:left w:val="none" w:sz="0" w:space="0" w:color="auto"/>
        <w:bottom w:val="none" w:sz="0" w:space="0" w:color="auto"/>
        <w:right w:val="none" w:sz="0" w:space="0" w:color="auto"/>
      </w:divBdr>
    </w:div>
    <w:div w:id="867254340">
      <w:bodyDiv w:val="1"/>
      <w:marLeft w:val="0"/>
      <w:marRight w:val="0"/>
      <w:marTop w:val="0"/>
      <w:marBottom w:val="0"/>
      <w:divBdr>
        <w:top w:val="none" w:sz="0" w:space="0" w:color="auto"/>
        <w:left w:val="none" w:sz="0" w:space="0" w:color="auto"/>
        <w:bottom w:val="none" w:sz="0" w:space="0" w:color="auto"/>
        <w:right w:val="none" w:sz="0" w:space="0" w:color="auto"/>
      </w:divBdr>
    </w:div>
    <w:div w:id="910120262">
      <w:bodyDiv w:val="1"/>
      <w:marLeft w:val="0"/>
      <w:marRight w:val="0"/>
      <w:marTop w:val="0"/>
      <w:marBottom w:val="0"/>
      <w:divBdr>
        <w:top w:val="none" w:sz="0" w:space="0" w:color="auto"/>
        <w:left w:val="none" w:sz="0" w:space="0" w:color="auto"/>
        <w:bottom w:val="none" w:sz="0" w:space="0" w:color="auto"/>
        <w:right w:val="none" w:sz="0" w:space="0" w:color="auto"/>
      </w:divBdr>
    </w:div>
    <w:div w:id="932512957">
      <w:bodyDiv w:val="1"/>
      <w:marLeft w:val="0"/>
      <w:marRight w:val="0"/>
      <w:marTop w:val="0"/>
      <w:marBottom w:val="0"/>
      <w:divBdr>
        <w:top w:val="none" w:sz="0" w:space="0" w:color="auto"/>
        <w:left w:val="none" w:sz="0" w:space="0" w:color="auto"/>
        <w:bottom w:val="none" w:sz="0" w:space="0" w:color="auto"/>
        <w:right w:val="none" w:sz="0" w:space="0" w:color="auto"/>
      </w:divBdr>
    </w:div>
    <w:div w:id="1019889759">
      <w:bodyDiv w:val="1"/>
      <w:marLeft w:val="0"/>
      <w:marRight w:val="0"/>
      <w:marTop w:val="0"/>
      <w:marBottom w:val="0"/>
      <w:divBdr>
        <w:top w:val="none" w:sz="0" w:space="0" w:color="auto"/>
        <w:left w:val="none" w:sz="0" w:space="0" w:color="auto"/>
        <w:bottom w:val="none" w:sz="0" w:space="0" w:color="auto"/>
        <w:right w:val="none" w:sz="0" w:space="0" w:color="auto"/>
      </w:divBdr>
    </w:div>
    <w:div w:id="1719891856">
      <w:bodyDiv w:val="1"/>
      <w:marLeft w:val="0"/>
      <w:marRight w:val="0"/>
      <w:marTop w:val="0"/>
      <w:marBottom w:val="0"/>
      <w:divBdr>
        <w:top w:val="none" w:sz="0" w:space="0" w:color="auto"/>
        <w:left w:val="none" w:sz="0" w:space="0" w:color="auto"/>
        <w:bottom w:val="none" w:sz="0" w:space="0" w:color="auto"/>
        <w:right w:val="none" w:sz="0" w:space="0" w:color="auto"/>
      </w:divBdr>
    </w:div>
    <w:div w:id="1872960068">
      <w:bodyDiv w:val="1"/>
      <w:marLeft w:val="0"/>
      <w:marRight w:val="0"/>
      <w:marTop w:val="0"/>
      <w:marBottom w:val="0"/>
      <w:divBdr>
        <w:top w:val="none" w:sz="0" w:space="0" w:color="auto"/>
        <w:left w:val="none" w:sz="0" w:space="0" w:color="auto"/>
        <w:bottom w:val="none" w:sz="0" w:space="0" w:color="auto"/>
        <w:right w:val="none" w:sz="0" w:space="0" w:color="auto"/>
      </w:divBdr>
    </w:div>
    <w:div w:id="1976980483">
      <w:bodyDiv w:val="1"/>
      <w:marLeft w:val="0"/>
      <w:marRight w:val="0"/>
      <w:marTop w:val="0"/>
      <w:marBottom w:val="0"/>
      <w:divBdr>
        <w:top w:val="none" w:sz="0" w:space="0" w:color="auto"/>
        <w:left w:val="none" w:sz="0" w:space="0" w:color="auto"/>
        <w:bottom w:val="none" w:sz="0" w:space="0" w:color="auto"/>
        <w:right w:val="none" w:sz="0" w:space="0" w:color="auto"/>
      </w:divBdr>
    </w:div>
    <w:div w:id="1991009814">
      <w:bodyDiv w:val="1"/>
      <w:marLeft w:val="0"/>
      <w:marRight w:val="0"/>
      <w:marTop w:val="0"/>
      <w:marBottom w:val="0"/>
      <w:divBdr>
        <w:top w:val="none" w:sz="0" w:space="0" w:color="auto"/>
        <w:left w:val="none" w:sz="0" w:space="0" w:color="auto"/>
        <w:bottom w:val="none" w:sz="0" w:space="0" w:color="auto"/>
        <w:right w:val="none" w:sz="0" w:space="0" w:color="auto"/>
      </w:divBdr>
    </w:div>
    <w:div w:id="2009366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eg.msu.edu/AcademicPrograms/Text.aspx?Section=11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reg.msu.edu/ROInfo/Notices/ReligiousPolicy.aspx"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caps.ms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apps.apple.com/us/app/stats-statistics-learning-and-decision-tool/id92456460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2L.msu.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ombud.msu.edu/academic-integrit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9E909-0D5B-49EA-8FF0-7FFEDCA02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10384</TotalTime>
  <Pages>8</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Kirkpatrick</dc:creator>
  <cp:keywords/>
  <dc:description/>
  <cp:lastModifiedBy>Kirkpatrick, Justin</cp:lastModifiedBy>
  <cp:revision>112</cp:revision>
  <cp:lastPrinted>2021-01-15T11:27:00Z</cp:lastPrinted>
  <dcterms:created xsi:type="dcterms:W3CDTF">2018-12-12T23:36:00Z</dcterms:created>
  <dcterms:modified xsi:type="dcterms:W3CDTF">2021-06-19T11:30:00Z</dcterms:modified>
</cp:coreProperties>
</file>